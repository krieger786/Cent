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MovaresTableClean"/>
        <w:tblW w:w="0" w:type="auto"/>
        <w:tblInd w:w="284" w:type="dxa"/>
        <w:tblLayout w:type="fixed"/>
        <w:tblLook w:val="05E0" w:firstRow="1" w:lastRow="1" w:firstColumn="1" w:lastColumn="1" w:noHBand="0" w:noVBand="1"/>
      </w:tblPr>
      <w:tblGrid>
        <w:gridCol w:w="2210"/>
        <w:gridCol w:w="625"/>
        <w:gridCol w:w="1842"/>
        <w:gridCol w:w="2723"/>
      </w:tblGrid>
      <w:tr w:rsidR="009822DF" w:rsidRPr="006C6A07" w14:paraId="72025563" w14:textId="77777777" w:rsidTr="005E7D51">
        <w:trPr>
          <w:gridAfter w:val="1"/>
          <w:wAfter w:w="2723" w:type="dxa"/>
          <w:trHeight w:val="2494"/>
        </w:trPr>
        <w:tc>
          <w:tcPr>
            <w:tcW w:w="4677" w:type="dxa"/>
            <w:gridSpan w:val="3"/>
          </w:tcPr>
          <w:p w14:paraId="1C77AC32" w14:textId="2CF4D8A4" w:rsidR="005E23E5" w:rsidRPr="006C6A07" w:rsidRDefault="002B25A7" w:rsidP="00B523C8">
            <w:pPr>
              <w:spacing w:line="240" w:lineRule="exact"/>
              <w:rPr>
                <w:lang w:val="en-US"/>
              </w:rPr>
            </w:pPr>
            <w:bookmarkStart w:id="0" w:name="EF475F66CDC7D526D0A03AFF42A26F20FA1"/>
            <w:proofErr w:type="spellStart"/>
            <w:r w:rsidRPr="006C6A07">
              <w:rPr>
                <w:lang w:val="en-US"/>
              </w:rPr>
              <w:t>Centrient</w:t>
            </w:r>
            <w:proofErr w:type="spellEnd"/>
            <w:r w:rsidRPr="006C6A07">
              <w:rPr>
                <w:lang w:val="en-US"/>
              </w:rPr>
              <w:t xml:space="preserve"> </w:t>
            </w:r>
            <w:r w:rsidR="00994C6B" w:rsidRPr="006C6A07">
              <w:rPr>
                <w:lang w:val="en-US"/>
              </w:rPr>
              <w:t>P</w:t>
            </w:r>
            <w:r w:rsidRPr="006C6A07">
              <w:rPr>
                <w:lang w:val="en-US"/>
              </w:rPr>
              <w:t>harmaceuticals</w:t>
            </w:r>
            <w:r w:rsidR="00994C6B" w:rsidRPr="006C6A07">
              <w:rPr>
                <w:lang w:val="en-US"/>
              </w:rPr>
              <w:t xml:space="preserve"> </w:t>
            </w:r>
          </w:p>
          <w:p w14:paraId="7A654AB8" w14:textId="5C4DE3F7" w:rsidR="005E23E5" w:rsidRPr="006C6A07" w:rsidRDefault="002E598C" w:rsidP="00B523C8">
            <w:pPr>
              <w:spacing w:line="240" w:lineRule="exact"/>
              <w:rPr>
                <w:lang w:val="en-US"/>
              </w:rPr>
            </w:pPr>
            <w:proofErr w:type="spellStart"/>
            <w:r w:rsidRPr="006578F9">
              <w:rPr>
                <w:lang w:val="en-US"/>
              </w:rPr>
              <w:t>T.a.v</w:t>
            </w:r>
            <w:proofErr w:type="spellEnd"/>
            <w:r w:rsidRPr="006C6A07">
              <w:rPr>
                <w:lang w:val="en-US"/>
              </w:rPr>
              <w:t>.</w:t>
            </w:r>
            <w:r w:rsidR="005E23E5" w:rsidRPr="006C6A07">
              <w:rPr>
                <w:lang w:val="en-US"/>
              </w:rPr>
              <w:t xml:space="preserve"> </w:t>
            </w:r>
            <w:r w:rsidR="0069202C" w:rsidRPr="006C6A07">
              <w:rPr>
                <w:lang w:val="en-US"/>
              </w:rPr>
              <w:t>Ali</w:t>
            </w:r>
            <w:r w:rsidR="004A24FF" w:rsidRPr="006C6A07">
              <w:rPr>
                <w:lang w:val="en-US"/>
              </w:rPr>
              <w:t xml:space="preserve"> Abdul</w:t>
            </w:r>
          </w:p>
          <w:p w14:paraId="14710E6D" w14:textId="4F674F53" w:rsidR="005E23E5" w:rsidRPr="006C6A07" w:rsidRDefault="004A24FF" w:rsidP="00B523C8">
            <w:pPr>
              <w:spacing w:line="240" w:lineRule="exact"/>
            </w:pPr>
            <w:r w:rsidRPr="006C6A07">
              <w:t>Alexander Flemingstraat</w:t>
            </w:r>
            <w:r w:rsidR="00165A22" w:rsidRPr="006C6A07">
              <w:t xml:space="preserve"> 1</w:t>
            </w:r>
          </w:p>
          <w:p w14:paraId="597B80A0" w14:textId="495AFE6A" w:rsidR="009822DF" w:rsidRPr="006C6A07" w:rsidRDefault="00165A22" w:rsidP="00B523C8">
            <w:pPr>
              <w:spacing w:line="240" w:lineRule="exact"/>
            </w:pPr>
            <w:r w:rsidRPr="006C6A07">
              <w:t>2613 AX</w:t>
            </w:r>
            <w:r w:rsidR="00D452C5" w:rsidRPr="006C6A07">
              <w:t xml:space="preserve"> Delft</w:t>
            </w:r>
            <w:bookmarkEnd w:id="0"/>
          </w:p>
        </w:tc>
      </w:tr>
      <w:tr w:rsidR="009822DF" w:rsidRPr="006C6A07" w14:paraId="3299A241" w14:textId="77777777" w:rsidTr="005E7D51">
        <w:trPr>
          <w:trHeight w:val="283"/>
        </w:trPr>
        <w:tc>
          <w:tcPr>
            <w:tcW w:w="2210" w:type="dxa"/>
          </w:tcPr>
          <w:p w14:paraId="5E9299F2" w14:textId="02524AC6" w:rsidR="009822DF" w:rsidRPr="006C6A07" w:rsidRDefault="005E23E5" w:rsidP="005E23E5">
            <w:pPr>
              <w:pStyle w:val="MovaresReferenceHeading"/>
            </w:pPr>
            <w:bookmarkStart w:id="1" w:name="dpTableReference"/>
            <w:bookmarkEnd w:id="1"/>
            <w:r w:rsidRPr="006C6A07">
              <w:t>Ons kenmerk</w:t>
            </w:r>
          </w:p>
        </w:tc>
        <w:tc>
          <w:tcPr>
            <w:tcW w:w="625" w:type="dxa"/>
          </w:tcPr>
          <w:p w14:paraId="3928B0CE" w14:textId="77777777" w:rsidR="009822DF" w:rsidRPr="006C6A07" w:rsidRDefault="009822DF"/>
        </w:tc>
        <w:tc>
          <w:tcPr>
            <w:tcW w:w="4565" w:type="dxa"/>
            <w:gridSpan w:val="2"/>
          </w:tcPr>
          <w:p w14:paraId="6913AB25" w14:textId="02772362" w:rsidR="009822DF" w:rsidRPr="006C6A07" w:rsidRDefault="00BC288E">
            <w:r w:rsidRPr="006C6A07">
              <w:t>HOLD</w:t>
            </w:r>
          </w:p>
        </w:tc>
      </w:tr>
      <w:tr w:rsidR="005E23E5" w:rsidRPr="006C6A07" w14:paraId="3159AFEB" w14:textId="77777777" w:rsidTr="005E7D51">
        <w:trPr>
          <w:trHeight w:val="283"/>
        </w:trPr>
        <w:tc>
          <w:tcPr>
            <w:tcW w:w="2210" w:type="dxa"/>
          </w:tcPr>
          <w:p w14:paraId="5367F9D4" w14:textId="3E319B82" w:rsidR="005E23E5" w:rsidRPr="006C6A07" w:rsidRDefault="005E23E5" w:rsidP="005E23E5">
            <w:pPr>
              <w:pStyle w:val="MovaresReferenceHeading"/>
            </w:pPr>
            <w:r w:rsidRPr="006C6A07">
              <w:t>Projectnummer</w:t>
            </w:r>
          </w:p>
        </w:tc>
        <w:tc>
          <w:tcPr>
            <w:tcW w:w="625" w:type="dxa"/>
          </w:tcPr>
          <w:p w14:paraId="56E8131B" w14:textId="77777777" w:rsidR="005E23E5" w:rsidRPr="006C6A07" w:rsidRDefault="005E23E5"/>
        </w:tc>
        <w:tc>
          <w:tcPr>
            <w:tcW w:w="4565" w:type="dxa"/>
            <w:gridSpan w:val="2"/>
          </w:tcPr>
          <w:p w14:paraId="2031CB87" w14:textId="68D14A3A" w:rsidR="005E23E5" w:rsidRPr="006C6A07" w:rsidRDefault="00BC288E">
            <w:r w:rsidRPr="006C6A07">
              <w:t>0HOL</w:t>
            </w:r>
            <w:r w:rsidR="004A24FF" w:rsidRPr="006C6A07">
              <w:t>D</w:t>
            </w:r>
          </w:p>
        </w:tc>
      </w:tr>
      <w:tr w:rsidR="005E23E5" w:rsidRPr="006C6A07" w14:paraId="08DDB834" w14:textId="77777777" w:rsidTr="005E7D51">
        <w:trPr>
          <w:trHeight w:val="283"/>
        </w:trPr>
        <w:tc>
          <w:tcPr>
            <w:tcW w:w="2210" w:type="dxa"/>
          </w:tcPr>
          <w:p w14:paraId="2240D1E7" w14:textId="47DB0D82" w:rsidR="005E23E5" w:rsidRPr="006C6A07" w:rsidRDefault="005E23E5" w:rsidP="005E23E5">
            <w:pPr>
              <w:pStyle w:val="MovaresReferenceHeading"/>
            </w:pPr>
            <w:r w:rsidRPr="006C6A07">
              <w:t>Onderwerp</w:t>
            </w:r>
          </w:p>
        </w:tc>
        <w:tc>
          <w:tcPr>
            <w:tcW w:w="625" w:type="dxa"/>
          </w:tcPr>
          <w:p w14:paraId="2BC15240" w14:textId="77777777" w:rsidR="005E23E5" w:rsidRPr="006C6A07" w:rsidRDefault="005E23E5"/>
        </w:tc>
        <w:tc>
          <w:tcPr>
            <w:tcW w:w="4565" w:type="dxa"/>
            <w:gridSpan w:val="2"/>
          </w:tcPr>
          <w:p w14:paraId="327D3818" w14:textId="49445004" w:rsidR="005E23E5" w:rsidRPr="006C6A07" w:rsidRDefault="000F2E68">
            <w:r w:rsidRPr="006C6A07">
              <w:t xml:space="preserve">CONCEPT </w:t>
            </w:r>
            <w:r w:rsidR="005E23E5" w:rsidRPr="006C6A07">
              <w:t xml:space="preserve">Offerte </w:t>
            </w:r>
            <w:r w:rsidR="00BC288E" w:rsidRPr="006C6A07">
              <w:t>Haalbaarheidsstudie GDS</w:t>
            </w:r>
            <w:r w:rsidR="002E598C" w:rsidRPr="006C6A07">
              <w:t xml:space="preserve"> &amp; E-opties</w:t>
            </w:r>
            <w:r w:rsidR="00BC288E" w:rsidRPr="006C6A07">
              <w:t xml:space="preserve"> </w:t>
            </w:r>
            <w:proofErr w:type="spellStart"/>
            <w:r w:rsidR="00BC288E" w:rsidRPr="006C6A07">
              <w:t>B</w:t>
            </w:r>
            <w:r w:rsidR="002E598C" w:rsidRPr="006C6A07">
              <w:t>iotech</w:t>
            </w:r>
            <w:proofErr w:type="spellEnd"/>
            <w:r w:rsidR="002E598C" w:rsidRPr="006C6A07">
              <w:t xml:space="preserve"> Campus Delft (BCD)</w:t>
            </w:r>
            <w:r w:rsidR="00BC288E" w:rsidRPr="006C6A07">
              <w:t xml:space="preserve"> voor </w:t>
            </w:r>
            <w:proofErr w:type="spellStart"/>
            <w:r w:rsidR="00BC288E" w:rsidRPr="006C6A07">
              <w:t>Centri</w:t>
            </w:r>
            <w:r w:rsidR="00110DD3" w:rsidRPr="006C6A07">
              <w:t>ent</w:t>
            </w:r>
            <w:proofErr w:type="spellEnd"/>
            <w:r w:rsidR="00110DD3" w:rsidRPr="006C6A07">
              <w:t xml:space="preserve"> </w:t>
            </w:r>
            <w:proofErr w:type="spellStart"/>
            <w:r w:rsidR="00110DD3" w:rsidRPr="006C6A07">
              <w:t>P</w:t>
            </w:r>
            <w:r w:rsidR="004A24FF" w:rsidRPr="006C6A07">
              <w:t>h</w:t>
            </w:r>
            <w:r w:rsidR="00110DD3" w:rsidRPr="006C6A07">
              <w:t>armaceuticals</w:t>
            </w:r>
            <w:proofErr w:type="spellEnd"/>
          </w:p>
        </w:tc>
      </w:tr>
    </w:tbl>
    <w:p w14:paraId="04BECA68" w14:textId="77777777" w:rsidR="0032122A" w:rsidRPr="006C6A07" w:rsidRDefault="0032122A"/>
    <w:p w14:paraId="2667A590" w14:textId="069E906B" w:rsidR="00E947E2" w:rsidRPr="006C6A07" w:rsidRDefault="005E23E5" w:rsidP="000154AE">
      <w:pPr>
        <w:jc w:val="right"/>
      </w:pPr>
      <w:bookmarkStart w:id="2" w:name="EFFA7A46A3FBAF84D100C34D50D29585FD2"/>
      <w:r w:rsidRPr="006C6A07">
        <w:t>Utrecht</w:t>
      </w:r>
      <w:bookmarkEnd w:id="2"/>
      <w:r w:rsidR="000F37D6" w:rsidRPr="006C6A07">
        <w:t xml:space="preserve">, </w:t>
      </w:r>
      <w:bookmarkStart w:id="3" w:name="EF9BA51734CED032FD8EC25ACFB387A23F1"/>
      <w:r w:rsidR="004A24FF" w:rsidRPr="006C6A07">
        <w:t>12 juni</w:t>
      </w:r>
      <w:r w:rsidRPr="006C6A07">
        <w:t xml:space="preserve"> 2025</w:t>
      </w:r>
      <w:bookmarkEnd w:id="3"/>
    </w:p>
    <w:p w14:paraId="71475E79" w14:textId="77777777" w:rsidR="000F37D6" w:rsidRPr="006C6A07" w:rsidRDefault="000F37D6" w:rsidP="009B6FEB"/>
    <w:p w14:paraId="5A004E01" w14:textId="3E80DFF3" w:rsidR="000F37D6" w:rsidRPr="006C6A07" w:rsidRDefault="005E23E5" w:rsidP="009B6FEB">
      <w:bookmarkStart w:id="4" w:name="EFFDBE1A9E70C7FABA8FDCBF263CE9AFB31"/>
      <w:r w:rsidRPr="006C6A07">
        <w:t>Beste</w:t>
      </w:r>
      <w:bookmarkEnd w:id="4"/>
      <w:r w:rsidR="000154AE" w:rsidRPr="006C6A07">
        <w:t xml:space="preserve"> </w:t>
      </w:r>
      <w:bookmarkStart w:id="5" w:name="EF72E294F06CBD47293391119A30E64C9C1"/>
      <w:r w:rsidRPr="006C6A07">
        <w:t>heer</w:t>
      </w:r>
      <w:bookmarkEnd w:id="5"/>
      <w:r w:rsidR="000154AE" w:rsidRPr="006C6A07">
        <w:t>,</w:t>
      </w:r>
    </w:p>
    <w:p w14:paraId="58BD548D" w14:textId="77777777" w:rsidR="000154AE" w:rsidRPr="006C6A07" w:rsidRDefault="000154AE" w:rsidP="009B6FEB"/>
    <w:p w14:paraId="72619D68" w14:textId="275E6715" w:rsidR="00D154F0" w:rsidRPr="006C6A07" w:rsidRDefault="005E7D51" w:rsidP="00D154F0">
      <w:bookmarkStart w:id="6" w:name="dpStart"/>
      <w:bookmarkStart w:id="7" w:name="_Hlk149559735"/>
      <w:bookmarkEnd w:id="6"/>
      <w:r w:rsidRPr="006C6A07">
        <w:t xml:space="preserve">Hierbij ontvangt u onze aanbieding voor </w:t>
      </w:r>
      <w:r w:rsidR="00971290" w:rsidRPr="006C6A07">
        <w:t>de haalbaarheidsstudie betreffende</w:t>
      </w:r>
      <w:r w:rsidR="00B20D30" w:rsidRPr="006C6A07">
        <w:t xml:space="preserve"> de beoordeling en uitwerking van de </w:t>
      </w:r>
      <w:r w:rsidR="002E598C" w:rsidRPr="006C6A07">
        <w:t>mogelijke toekomstscenario’s</w:t>
      </w:r>
      <w:r w:rsidR="00B20D30" w:rsidRPr="006C6A07">
        <w:t xml:space="preserve"> van de elektriciteitsvoorziening </w:t>
      </w:r>
      <w:r w:rsidR="0008173A" w:rsidRPr="006C6A07">
        <w:t>via het</w:t>
      </w:r>
      <w:r w:rsidR="00971290" w:rsidRPr="006C6A07">
        <w:t xml:space="preserve"> huid</w:t>
      </w:r>
      <w:r w:rsidR="00053A95" w:rsidRPr="006C6A07">
        <w:t>i</w:t>
      </w:r>
      <w:r w:rsidR="00971290" w:rsidRPr="006C6A07">
        <w:t xml:space="preserve">ge </w:t>
      </w:r>
      <w:bookmarkStart w:id="8" w:name="_Hlk202188120"/>
      <w:r w:rsidR="00971290" w:rsidRPr="006C6A07">
        <w:t xml:space="preserve">gesloten </w:t>
      </w:r>
      <w:r w:rsidR="0008173A" w:rsidRPr="006C6A07">
        <w:t>distributiesysteem</w:t>
      </w:r>
      <w:r w:rsidR="00B20D30" w:rsidRPr="006C6A07">
        <w:t xml:space="preserve"> (GDS)</w:t>
      </w:r>
      <w:bookmarkEnd w:id="8"/>
    </w:p>
    <w:p w14:paraId="25E0861C" w14:textId="77777777" w:rsidR="00D154F0" w:rsidRPr="006C6A07" w:rsidRDefault="00D154F0" w:rsidP="00D154F0"/>
    <w:p w14:paraId="3185A63B" w14:textId="77777777" w:rsidR="00D154F0" w:rsidRPr="006C6A07" w:rsidRDefault="00D154F0" w:rsidP="00D154F0"/>
    <w:p w14:paraId="6F46F8E7" w14:textId="3748F96A" w:rsidR="00E23CB4" w:rsidRPr="006C6A07" w:rsidRDefault="005E23E5" w:rsidP="00E23CB4">
      <w:pPr>
        <w:pStyle w:val="Kop1Geennummering"/>
      </w:pPr>
      <w:bookmarkStart w:id="9" w:name="EF0CAFB6DBEF01CC315876183B78BC952E1"/>
      <w:r w:rsidRPr="006C6A07">
        <w:t>Uw vraag</w:t>
      </w:r>
      <w:bookmarkEnd w:id="9"/>
    </w:p>
    <w:p w14:paraId="71D7D466" w14:textId="005E4150" w:rsidR="001B7FAA" w:rsidRPr="006C6A07" w:rsidRDefault="00BF2653" w:rsidP="007D5BAE">
      <w:r w:rsidRPr="006C6A07">
        <w:t xml:space="preserve">Op </w:t>
      </w:r>
      <w:r w:rsidR="00A90F63" w:rsidRPr="006C6A07">
        <w:t xml:space="preserve">28 mei heeft u </w:t>
      </w:r>
      <w:r w:rsidR="005B7FAF" w:rsidRPr="006C6A07">
        <w:t>Movares gevraagd om een offerte uit te brengen voor</w:t>
      </w:r>
      <w:r w:rsidR="001B7FAA" w:rsidRPr="006C6A07">
        <w:t xml:space="preserve"> de uitwerking en beoordeling van</w:t>
      </w:r>
      <w:r w:rsidR="00203090" w:rsidRPr="006C6A07">
        <w:t xml:space="preserve"> </w:t>
      </w:r>
      <w:r w:rsidR="00E53B56" w:rsidRPr="006C6A07">
        <w:t xml:space="preserve"> de consequenties</w:t>
      </w:r>
      <w:r w:rsidR="000627A7" w:rsidRPr="006C6A07">
        <w:t xml:space="preserve"> (haalbaarheid</w:t>
      </w:r>
      <w:r w:rsidR="006C6A07" w:rsidRPr="006C6A07">
        <w:t>sstudie</w:t>
      </w:r>
      <w:r w:rsidR="000627A7" w:rsidRPr="006C6A07">
        <w:t>)</w:t>
      </w:r>
      <w:r w:rsidR="00E53B56" w:rsidRPr="006C6A07">
        <w:t xml:space="preserve"> v</w:t>
      </w:r>
      <w:r w:rsidR="002E598C" w:rsidRPr="006C6A07">
        <w:t>oor</w:t>
      </w:r>
      <w:r w:rsidR="00203090" w:rsidRPr="006C6A07">
        <w:t xml:space="preserve"> 4</w:t>
      </w:r>
      <w:r w:rsidR="00C72A8E" w:rsidRPr="006C6A07">
        <w:t xml:space="preserve"> toekomstscenario’s</w:t>
      </w:r>
      <w:r w:rsidR="005B7FAF" w:rsidRPr="006C6A07">
        <w:t xml:space="preserve"> </w:t>
      </w:r>
      <w:r w:rsidR="00B20D30" w:rsidRPr="006C6A07">
        <w:t>voor</w:t>
      </w:r>
      <w:r w:rsidR="00203090" w:rsidRPr="006C6A07">
        <w:t xml:space="preserve"> de</w:t>
      </w:r>
      <w:r w:rsidR="00C72A8E" w:rsidRPr="006C6A07">
        <w:t xml:space="preserve"> </w:t>
      </w:r>
      <w:r w:rsidR="00203090" w:rsidRPr="006C6A07">
        <w:t>elektrische energievoorziening</w:t>
      </w:r>
      <w:r w:rsidR="006C6A07" w:rsidRPr="006C6A07">
        <w:t>sdistributie</w:t>
      </w:r>
      <w:r w:rsidR="00203090" w:rsidRPr="006C6A07">
        <w:t xml:space="preserve"> van </w:t>
      </w:r>
      <w:proofErr w:type="spellStart"/>
      <w:r w:rsidR="00203090" w:rsidRPr="006C6A07">
        <w:t>Centrient</w:t>
      </w:r>
      <w:proofErr w:type="spellEnd"/>
      <w:r w:rsidR="00C72A8E" w:rsidRPr="006C6A07">
        <w:t xml:space="preserve">. De huidige energievoorzieningsdistributie voor de </w:t>
      </w:r>
      <w:r w:rsidR="00C25D42" w:rsidRPr="006C6A07">
        <w:t xml:space="preserve"> bedrijven en gebouwen op de </w:t>
      </w:r>
      <w:proofErr w:type="spellStart"/>
      <w:r w:rsidR="00C25D42" w:rsidRPr="006C6A07">
        <w:t>Bio</w:t>
      </w:r>
      <w:r w:rsidR="0013163E" w:rsidRPr="006C6A07">
        <w:t>tech</w:t>
      </w:r>
      <w:proofErr w:type="spellEnd"/>
      <w:r w:rsidR="0013163E" w:rsidRPr="006C6A07">
        <w:t xml:space="preserve"> </w:t>
      </w:r>
      <w:r w:rsidR="00C25D42" w:rsidRPr="006C6A07">
        <w:t>Campu</w:t>
      </w:r>
      <w:r w:rsidR="0013163E" w:rsidRPr="006C6A07">
        <w:t>s</w:t>
      </w:r>
      <w:r w:rsidR="00C25D42" w:rsidRPr="006C6A07">
        <w:t xml:space="preserve"> Delf</w:t>
      </w:r>
      <w:r w:rsidR="001B7FAA" w:rsidRPr="006C6A07">
        <w:t>t</w:t>
      </w:r>
      <w:r w:rsidR="00C72A8E" w:rsidRPr="006C6A07">
        <w:t xml:space="preserve"> is geborgd via een Gesloten Distributie Systeem (GDS).</w:t>
      </w:r>
      <w:r w:rsidR="0013163E" w:rsidRPr="006C6A07">
        <w:t>.</w:t>
      </w:r>
    </w:p>
    <w:p w14:paraId="6C2D705B" w14:textId="3AFC3A5B" w:rsidR="001B7FAA" w:rsidRPr="006C6A07" w:rsidRDefault="001B7FAA" w:rsidP="001B7FAA">
      <w:r w:rsidRPr="006C6A07">
        <w:br/>
        <w:t>De</w:t>
      </w:r>
      <w:r w:rsidR="00203090" w:rsidRPr="006C6A07">
        <w:t xml:space="preserve"> toekomstige</w:t>
      </w:r>
      <w:r w:rsidRPr="006C6A07">
        <w:t xml:space="preserve"> situatie</w:t>
      </w:r>
      <w:r w:rsidR="00203090" w:rsidRPr="006C6A07">
        <w:t xml:space="preserve"> wordt in sterke mate </w:t>
      </w:r>
      <w:r w:rsidR="000627A7" w:rsidRPr="006C6A07">
        <w:t>beïnvloed</w:t>
      </w:r>
      <w:r w:rsidR="00203090" w:rsidRPr="006C6A07">
        <w:t xml:space="preserve"> door de sluitin</w:t>
      </w:r>
      <w:r w:rsidR="000627A7" w:rsidRPr="006C6A07">
        <w:t xml:space="preserve">g </w:t>
      </w:r>
      <w:r w:rsidR="006C6A07" w:rsidRPr="006C6A07">
        <w:t>per eind</w:t>
      </w:r>
      <w:r w:rsidR="000627A7" w:rsidRPr="006C6A07">
        <w:t xml:space="preserve"> 2025</w:t>
      </w:r>
      <w:r w:rsidR="00203090" w:rsidRPr="006C6A07">
        <w:t xml:space="preserve"> van de</w:t>
      </w:r>
      <w:r w:rsidRPr="006C6A07">
        <w:t xml:space="preserve"> gistfabriek van DSM in Delft. De productie van gistextracten via DSM, die tot nu toe in Delft plaatsvond, zal dan </w:t>
      </w:r>
      <w:r w:rsidR="000627A7" w:rsidRPr="006C6A07">
        <w:t xml:space="preserve">elders </w:t>
      </w:r>
      <w:r w:rsidRPr="006C6A07">
        <w:t>worden voortgezet. DSM blijft</w:t>
      </w:r>
      <w:r w:rsidR="000627A7" w:rsidRPr="006C6A07">
        <w:t xml:space="preserve"> wel</w:t>
      </w:r>
      <w:r w:rsidRPr="006C6A07">
        <w:t xml:space="preserve"> eigenaar/beheerder van de </w:t>
      </w:r>
      <w:proofErr w:type="spellStart"/>
      <w:r w:rsidRPr="006C6A07">
        <w:t>Biotech</w:t>
      </w:r>
      <w:proofErr w:type="spellEnd"/>
      <w:r w:rsidRPr="006C6A07">
        <w:t xml:space="preserve"> Campus</w:t>
      </w:r>
      <w:r w:rsidR="000627A7" w:rsidRPr="006C6A07">
        <w:t xml:space="preserve"> (BCD)</w:t>
      </w:r>
      <w:r w:rsidRPr="006C6A07">
        <w:t xml:space="preserve"> in nauwe samenwerking (joint venture) met ASR en een aantal startups.</w:t>
      </w:r>
    </w:p>
    <w:p w14:paraId="263C3DE9" w14:textId="30B87A9A" w:rsidR="001B7FAA" w:rsidRDefault="001B7FAA" w:rsidP="001B7FAA">
      <w:r w:rsidRPr="006C6A07">
        <w:t xml:space="preserve">Het gevolg is dat op korte termijn (vanaf 1 januari 2026) </w:t>
      </w:r>
      <w:r w:rsidR="000627A7" w:rsidRPr="006C6A07">
        <w:t xml:space="preserve">dat </w:t>
      </w:r>
      <w:r w:rsidRPr="006C6A07">
        <w:t xml:space="preserve">bijna de helft van de industriële productie op de BCD verdwijnt en daarmee ook de basis voor de gezamenlijke </w:t>
      </w:r>
      <w:proofErr w:type="spellStart"/>
      <w:r w:rsidRPr="006C6A07">
        <w:t>utilities</w:t>
      </w:r>
      <w:proofErr w:type="spellEnd"/>
      <w:r w:rsidRPr="006C6A07">
        <w:t xml:space="preserve"> (gas, elektriciteit, stoom en afvalwaterzuivering). </w:t>
      </w:r>
      <w:proofErr w:type="spellStart"/>
      <w:r w:rsidRPr="006C6A07">
        <w:t>Centrient</w:t>
      </w:r>
      <w:proofErr w:type="spellEnd"/>
      <w:r w:rsidRPr="006C6A07">
        <w:t xml:space="preserve"> heeft al </w:t>
      </w:r>
      <w:r w:rsidR="0008173A" w:rsidRPr="006C6A07">
        <w:t>een stoomvoorziening</w:t>
      </w:r>
      <w:r w:rsidRPr="006C6A07">
        <w:t xml:space="preserve"> opgezet, nu moet de haalbaarheid van 4 scenario's voor de elektriciteitsvoorziening van </w:t>
      </w:r>
      <w:proofErr w:type="spellStart"/>
      <w:r w:rsidRPr="006C6A07">
        <w:t>Centrient</w:t>
      </w:r>
      <w:proofErr w:type="spellEnd"/>
      <w:r w:rsidRPr="006C6A07">
        <w:t xml:space="preserve">, gebaseerd op de aanwezigheid van een </w:t>
      </w:r>
      <w:r w:rsidR="006C6A07" w:rsidRPr="006C6A07">
        <w:t>Gesloten</w:t>
      </w:r>
      <w:r w:rsidRPr="006C6A07">
        <w:t xml:space="preserve"> Distributie Systeem (GDS) op de </w:t>
      </w:r>
      <w:proofErr w:type="spellStart"/>
      <w:r w:rsidRPr="006C6A07">
        <w:t>Biotech</w:t>
      </w:r>
      <w:proofErr w:type="spellEnd"/>
      <w:r w:rsidRPr="006C6A07">
        <w:t xml:space="preserve"> Campus</w:t>
      </w:r>
      <w:r w:rsidR="006C6A07" w:rsidRPr="006C6A07">
        <w:t xml:space="preserve"> Delft</w:t>
      </w:r>
      <w:r w:rsidRPr="006C6A07">
        <w:t>, worden onderzocht.</w:t>
      </w:r>
    </w:p>
    <w:p w14:paraId="58D772C2" w14:textId="77777777" w:rsidR="001B7FAA" w:rsidRDefault="001B7FAA" w:rsidP="007D5BAE"/>
    <w:p w14:paraId="22435AA0" w14:textId="2F3638D2" w:rsidR="00824512" w:rsidRDefault="001B7FAA" w:rsidP="007D5BAE">
      <w:r>
        <w:t>T</w:t>
      </w:r>
      <w:r w:rsidR="008922C9">
        <w:t>ij</w:t>
      </w:r>
      <w:r>
        <w:t>dens</w:t>
      </w:r>
      <w:r w:rsidR="00567EC2">
        <w:t xml:space="preserve"> </w:t>
      </w:r>
      <w:r w:rsidR="000627A7">
        <w:t>ons kennismakings</w:t>
      </w:r>
      <w:r w:rsidR="00567EC2">
        <w:t>gesprek</w:t>
      </w:r>
      <w:r w:rsidR="00C7532F">
        <w:t xml:space="preserve"> </w:t>
      </w:r>
      <w:r w:rsidR="00567EC2">
        <w:t>heeft u ee</w:t>
      </w:r>
      <w:r w:rsidR="008922C9">
        <w:t>n korte toelichting gegeven op</w:t>
      </w:r>
      <w:r w:rsidR="00567EC2">
        <w:t xml:space="preserve"> de bestaande situatie en de </w:t>
      </w:r>
      <w:r w:rsidR="008922C9">
        <w:t>nieuwe situatie</w:t>
      </w:r>
      <w:r w:rsidR="004C11FB">
        <w:t xml:space="preserve">, </w:t>
      </w:r>
      <w:r w:rsidR="008922C9">
        <w:t xml:space="preserve">evenals een toelichting </w:t>
      </w:r>
      <w:r w:rsidR="006C6A07">
        <w:t>op de</w:t>
      </w:r>
      <w:r w:rsidR="008922C9">
        <w:t xml:space="preserve"> door u opgestelde 4 mogelijke toekomstscenario’s</w:t>
      </w:r>
      <w:r w:rsidR="00987563">
        <w:t xml:space="preserve"> voor de </w:t>
      </w:r>
      <w:r w:rsidR="008922C9">
        <w:t xml:space="preserve">elektriciteitsvoorziening van </w:t>
      </w:r>
      <w:proofErr w:type="spellStart"/>
      <w:r w:rsidR="008922C9">
        <w:t>Centrient</w:t>
      </w:r>
      <w:proofErr w:type="spellEnd"/>
      <w:r w:rsidR="008922C9">
        <w:t xml:space="preserve"> en</w:t>
      </w:r>
      <w:r w:rsidR="006C6A07">
        <w:t xml:space="preserve"> de</w:t>
      </w:r>
      <w:r w:rsidR="008922C9">
        <w:t xml:space="preserve"> consequenties voor</w:t>
      </w:r>
      <w:r w:rsidR="00987563">
        <w:t xml:space="preserve"> het huidige GDS</w:t>
      </w:r>
      <w:r w:rsidR="00225A09">
        <w:t>.</w:t>
      </w:r>
      <w:r w:rsidR="00987563">
        <w:t xml:space="preserve"> </w:t>
      </w:r>
      <w:r w:rsidR="00F76551">
        <w:t xml:space="preserve"> Hierbij gaf u aan</w:t>
      </w:r>
      <w:r w:rsidR="008922C9">
        <w:t xml:space="preserve"> voor de uitwerking van dit </w:t>
      </w:r>
      <w:r w:rsidR="006C6A07">
        <w:t>onderzoek twee</w:t>
      </w:r>
      <w:r w:rsidR="008A0C78">
        <w:t xml:space="preserve"> fasen te willen onderscheiden</w:t>
      </w:r>
      <w:r w:rsidR="00824512">
        <w:t>:</w:t>
      </w:r>
    </w:p>
    <w:p w14:paraId="6A111FD1" w14:textId="75E1AE8F" w:rsidR="00ED6201" w:rsidRDefault="00EA24DD" w:rsidP="007D5BAE">
      <w:ins w:id="10" w:author="Anand Mahajan" w:date="2025-06-30T15:17:00Z" w16du:dateUtc="2025-06-30T13:17:00Z">
        <w:r>
          <w:br/>
        </w:r>
      </w:ins>
      <w:r w:rsidR="00824512" w:rsidRPr="00EA24DD">
        <w:rPr>
          <w:b/>
          <w:bCs/>
          <w:color w:val="EE0000"/>
          <w:rPrChange w:id="11" w:author="Anand Mahajan" w:date="2025-06-30T15:17:00Z" w16du:dateUtc="2025-06-30T13:17:00Z">
            <w:rPr/>
          </w:rPrChange>
        </w:rPr>
        <w:t>Fase 1</w:t>
      </w:r>
      <w:r w:rsidR="00824512">
        <w:t xml:space="preserve">: onderbouwde selectie van de beste optie voor </w:t>
      </w:r>
      <w:proofErr w:type="spellStart"/>
      <w:r w:rsidR="00824512">
        <w:t>Centrient</w:t>
      </w:r>
      <w:proofErr w:type="spellEnd"/>
      <w:r w:rsidR="000A1D61">
        <w:t xml:space="preserve"> met daarbij een </w:t>
      </w:r>
      <w:r w:rsidR="00225A09">
        <w:t xml:space="preserve">globale opzet van een </w:t>
      </w:r>
      <w:r w:rsidR="000A1D61">
        <w:t>plan</w:t>
      </w:r>
      <w:r w:rsidR="00225A09">
        <w:t xml:space="preserve"> van aanpak</w:t>
      </w:r>
      <w:r w:rsidR="000A1D61">
        <w:t xml:space="preserve"> om de geselecteerde </w:t>
      </w:r>
      <w:r w:rsidR="00B10422">
        <w:t>optie te</w:t>
      </w:r>
      <w:r w:rsidR="00225A09">
        <w:t xml:space="preserve"> kunnen</w:t>
      </w:r>
      <w:r w:rsidR="00B10422">
        <w:t xml:space="preserve"> realiseren, inclusief een verwachte tijdsplanning</w:t>
      </w:r>
      <w:r w:rsidR="00ED6201">
        <w:t>.</w:t>
      </w:r>
    </w:p>
    <w:p w14:paraId="4DA46FE2" w14:textId="539E7D22" w:rsidR="00BF2653" w:rsidRPr="00BF2653" w:rsidRDefault="00ED6201" w:rsidP="004D6A53">
      <w:r w:rsidRPr="00E65D00">
        <w:rPr>
          <w:b/>
          <w:bCs/>
          <w:color w:val="EE0000"/>
          <w:rPrChange w:id="12" w:author="Anand Mahajan" w:date="2025-06-30T15:19:00Z" w16du:dateUtc="2025-06-30T13:19:00Z">
            <w:rPr/>
          </w:rPrChange>
        </w:rPr>
        <w:lastRenderedPageBreak/>
        <w:t>Fase 2:</w:t>
      </w:r>
      <w:r w:rsidRPr="00E65D00">
        <w:rPr>
          <w:color w:val="EE0000"/>
          <w:rPrChange w:id="13" w:author="Anand Mahajan" w:date="2025-06-30T15:19:00Z" w16du:dateUtc="2025-06-30T13:19:00Z">
            <w:rPr/>
          </w:rPrChange>
        </w:rPr>
        <w:t xml:space="preserve"> </w:t>
      </w:r>
      <w:r>
        <w:t xml:space="preserve">het uitvoeren van een </w:t>
      </w:r>
      <w:proofErr w:type="spellStart"/>
      <w:r>
        <w:t>due</w:t>
      </w:r>
      <w:proofErr w:type="spellEnd"/>
      <w:r>
        <w:t xml:space="preserve"> diligence onderzoek </w:t>
      </w:r>
      <w:r w:rsidR="00225A09">
        <w:t>voor</w:t>
      </w:r>
      <w:del w:id="14" w:author="Leen Roos" w:date="2025-06-18T14:50:00Z" w16du:dateUtc="2025-06-18T12:50:00Z">
        <w:r w:rsidR="00A42AD4" w:rsidDel="00CC05CA">
          <w:delText>n</w:delText>
        </w:r>
      </w:del>
      <w:r w:rsidR="00A42AD4">
        <w:t xml:space="preserve"> het netwerk </w:t>
      </w:r>
      <w:r w:rsidR="00225A09">
        <w:t>voor</w:t>
      </w:r>
      <w:r w:rsidR="00A42AD4">
        <w:t xml:space="preserve"> de geselecteerde optie. Verder bestaat </w:t>
      </w:r>
      <w:r w:rsidR="00511B56">
        <w:t>fase 2 uit het</w:t>
      </w:r>
      <w:r w:rsidR="00225A09">
        <w:t xml:space="preserve"> </w:t>
      </w:r>
      <w:r w:rsidR="00225A09" w:rsidRPr="00DC2444">
        <w:rPr>
          <w:b/>
          <w:bCs/>
          <w:color w:val="EE0000"/>
          <w:rPrChange w:id="15" w:author="Anand Mahajan" w:date="2025-06-30T15:52:00Z" w16du:dateUtc="2025-06-30T13:52:00Z">
            <w:rPr/>
          </w:rPrChange>
        </w:rPr>
        <w:t>voorontwerp</w:t>
      </w:r>
      <w:r w:rsidR="00225A09" w:rsidRPr="00DC2444">
        <w:rPr>
          <w:color w:val="EE0000"/>
          <w:rPrChange w:id="16" w:author="Anand Mahajan" w:date="2025-06-30T15:52:00Z" w16du:dateUtc="2025-06-30T13:52:00Z">
            <w:rPr/>
          </w:rPrChange>
        </w:rPr>
        <w:t xml:space="preserve"> </w:t>
      </w:r>
      <w:r w:rsidR="00225A09">
        <w:t>voor de</w:t>
      </w:r>
      <w:r w:rsidR="00511B56">
        <w:t xml:space="preserve"> herschikk</w:t>
      </w:r>
      <w:r w:rsidR="00225A09">
        <w:t>ing</w:t>
      </w:r>
      <w:r w:rsidR="00511B56">
        <w:t xml:space="preserve"> van de huidige </w:t>
      </w:r>
      <w:proofErr w:type="spellStart"/>
      <w:r w:rsidR="00511B56">
        <w:t>Centrient</w:t>
      </w:r>
      <w:proofErr w:type="spellEnd"/>
      <w:r w:rsidR="00511B56">
        <w:t xml:space="preserve"> aansluitingen </w:t>
      </w:r>
      <w:r w:rsidR="00BA7EED">
        <w:t xml:space="preserve">zodat alle </w:t>
      </w:r>
      <w:proofErr w:type="spellStart"/>
      <w:r w:rsidR="00BA7EED">
        <w:t>Centrient</w:t>
      </w:r>
      <w:proofErr w:type="spellEnd"/>
      <w:r w:rsidR="00BA7EED">
        <w:t xml:space="preserve"> aansluitingen door de transformatoren TR2 en TR3 gevoed </w:t>
      </w:r>
      <w:r w:rsidR="00225A09">
        <w:t xml:space="preserve">kunnen </w:t>
      </w:r>
      <w:r w:rsidR="00BA7EED">
        <w:t xml:space="preserve">worden, waarbij alle </w:t>
      </w:r>
      <w:r w:rsidR="005770B4">
        <w:t xml:space="preserve">overige aansluitingen vanaf TR1 gevoed gaan </w:t>
      </w:r>
      <w:r w:rsidR="006C6A07">
        <w:t>worden.</w:t>
      </w:r>
      <w:r w:rsidR="00364EB5">
        <w:t xml:space="preserve"> Dit </w:t>
      </w:r>
      <w:r w:rsidR="006C6A07">
        <w:t>dient vergezeld</w:t>
      </w:r>
      <w:r w:rsidR="00364EB5">
        <w:t xml:space="preserve"> te gaan van een </w:t>
      </w:r>
      <w:proofErr w:type="spellStart"/>
      <w:r w:rsidR="006C6A07">
        <w:t>Capex</w:t>
      </w:r>
      <w:proofErr w:type="spellEnd"/>
      <w:r w:rsidR="006C6A07">
        <w:t>/</w:t>
      </w:r>
      <w:r w:rsidR="0078120F">
        <w:t xml:space="preserve"> </w:t>
      </w:r>
      <w:proofErr w:type="spellStart"/>
      <w:r w:rsidR="0078120F">
        <w:t>Opex</w:t>
      </w:r>
      <w:proofErr w:type="spellEnd"/>
      <w:r w:rsidR="0078120F">
        <w:t xml:space="preserve"> begroting op hoofdlijnen.</w:t>
      </w:r>
      <w:r w:rsidR="00364EB5">
        <w:t xml:space="preserve"> </w:t>
      </w:r>
      <w:r w:rsidR="00F76551">
        <w:t xml:space="preserve"> </w:t>
      </w:r>
    </w:p>
    <w:p w14:paraId="4679C9F7" w14:textId="77777777" w:rsidR="00E23CB4" w:rsidRDefault="00E23CB4" w:rsidP="00E23CB4">
      <w:pPr>
        <w:rPr>
          <w:b/>
          <w:bCs/>
        </w:rPr>
      </w:pPr>
    </w:p>
    <w:p w14:paraId="4945E052" w14:textId="57973B76" w:rsidR="00E23CB4" w:rsidRDefault="005E23E5" w:rsidP="00E23CB4">
      <w:pPr>
        <w:pStyle w:val="Kop1Geennummering"/>
      </w:pPr>
      <w:bookmarkStart w:id="17" w:name="EF454134D670DC9FDD4AF01D07C13858F31"/>
      <w:bookmarkStart w:id="18" w:name="_Hlk200516865"/>
      <w:r>
        <w:t>Uitgangspunten</w:t>
      </w:r>
      <w:bookmarkEnd w:id="17"/>
    </w:p>
    <w:bookmarkEnd w:id="18"/>
    <w:p w14:paraId="7A659D9B" w14:textId="241BA6CF" w:rsidR="00F278DC" w:rsidRDefault="00504910" w:rsidP="00111BF6">
      <w:r>
        <w:t xml:space="preserve">Het uitgangspunt voor deze offerte is de </w:t>
      </w:r>
      <w:r w:rsidR="00FB5255">
        <w:t xml:space="preserve">presentatie die </w:t>
      </w:r>
      <w:proofErr w:type="spellStart"/>
      <w:r w:rsidR="00FB5255">
        <w:t>Centrient</w:t>
      </w:r>
      <w:proofErr w:type="spellEnd"/>
      <w:r w:rsidR="00FB5255">
        <w:t xml:space="preserve"> op 28 mei heeft gegeven aan Movares (Herman </w:t>
      </w:r>
      <w:proofErr w:type="spellStart"/>
      <w:r w:rsidR="00FB5255">
        <w:t>Sibbel</w:t>
      </w:r>
      <w:proofErr w:type="spellEnd"/>
      <w:r w:rsidR="00FB5255">
        <w:t xml:space="preserve"> en Leen Roos)</w:t>
      </w:r>
      <w:r w:rsidR="00F27501">
        <w:t xml:space="preserve">.  </w:t>
      </w:r>
      <w:r w:rsidR="00C7532F">
        <w:t>Tijdens</w:t>
      </w:r>
      <w:r w:rsidR="00F27501">
        <w:t xml:space="preserve"> deze presentatie is aangegeven wat de huidige situatie is, wat de </w:t>
      </w:r>
      <w:r w:rsidR="00D90D28">
        <w:t>aankomende belangrij</w:t>
      </w:r>
      <w:r w:rsidR="008D68DD">
        <w:t>k</w:t>
      </w:r>
      <w:r w:rsidR="00C7532F">
        <w:t>ste</w:t>
      </w:r>
      <w:r w:rsidR="00D90D28">
        <w:t xml:space="preserve"> verandering</w:t>
      </w:r>
      <w:r w:rsidR="00C7532F">
        <w:t>en zij</w:t>
      </w:r>
      <w:r w:rsidR="008D68DD">
        <w:t>n</w:t>
      </w:r>
      <w:r w:rsidR="00D90D28">
        <w:t xml:space="preserve"> en</w:t>
      </w:r>
      <w:r w:rsidR="00C7532F">
        <w:t xml:space="preserve"> wat</w:t>
      </w:r>
      <w:r w:rsidR="00D90D28">
        <w:t xml:space="preserve"> de vier </w:t>
      </w:r>
      <w:r w:rsidR="006C6A07">
        <w:t>opties/</w:t>
      </w:r>
      <w:r w:rsidR="00D90D28">
        <w:t xml:space="preserve"> scenario</w:t>
      </w:r>
      <w:r w:rsidR="00661FB9">
        <w:t>’</w:t>
      </w:r>
      <w:r w:rsidR="00D90D28">
        <w:t>s</w:t>
      </w:r>
      <w:r w:rsidR="00C7532F">
        <w:t xml:space="preserve"> zijn</w:t>
      </w:r>
      <w:r w:rsidR="00661FB9">
        <w:t xml:space="preserve"> voor de toekomstige </w:t>
      </w:r>
      <w:r w:rsidR="006C6A07">
        <w:t>energievoorziening</w:t>
      </w:r>
      <w:r w:rsidR="00661FB9">
        <w:t xml:space="preserve"> van </w:t>
      </w:r>
      <w:proofErr w:type="spellStart"/>
      <w:r w:rsidR="00661FB9">
        <w:t>Centrient</w:t>
      </w:r>
      <w:proofErr w:type="spellEnd"/>
      <w:r w:rsidR="00661FB9">
        <w:t xml:space="preserve"> en de </w:t>
      </w:r>
      <w:proofErr w:type="spellStart"/>
      <w:r w:rsidR="00661FB9">
        <w:t>Biotech</w:t>
      </w:r>
      <w:proofErr w:type="spellEnd"/>
      <w:r w:rsidR="00661FB9">
        <w:t xml:space="preserve"> C</w:t>
      </w:r>
      <w:r w:rsidR="00C02A9F">
        <w:t>a</w:t>
      </w:r>
      <w:r w:rsidR="00661FB9">
        <w:t>mpus Delft.</w:t>
      </w:r>
      <w:r w:rsidR="00C7532F">
        <w:t xml:space="preserve"> </w:t>
      </w:r>
      <w:r w:rsidR="006C6A07">
        <w:t>U heeft</w:t>
      </w:r>
      <w:r w:rsidR="00E90E61">
        <w:t xml:space="preserve"> </w:t>
      </w:r>
      <w:r w:rsidR="00C7532F">
        <w:t>daarbij</w:t>
      </w:r>
      <w:r w:rsidR="00E90E61">
        <w:t xml:space="preserve"> aangegeven de haalbaarheidsstudie in twee fasen te willen verdelen</w:t>
      </w:r>
      <w:r w:rsidR="00B06ED4">
        <w:t xml:space="preserve">. Tijdens </w:t>
      </w:r>
      <w:r w:rsidR="00B06ED4" w:rsidRPr="00E27E96">
        <w:rPr>
          <w:b/>
          <w:bCs/>
          <w:color w:val="EE0000"/>
          <w:rPrChange w:id="19" w:author="Anand Mahajan" w:date="2025-06-30T15:57:00Z" w16du:dateUtc="2025-06-30T13:57:00Z">
            <w:rPr/>
          </w:rPrChange>
        </w:rPr>
        <w:t>fase 1</w:t>
      </w:r>
      <w:r w:rsidR="00B06ED4">
        <w:t xml:space="preserve"> worden de vier opties/scenario</w:t>
      </w:r>
      <w:r w:rsidR="00EB2A15">
        <w:t>’</w:t>
      </w:r>
      <w:r w:rsidR="00B06ED4">
        <w:t>s</w:t>
      </w:r>
      <w:r w:rsidR="002511E3">
        <w:t xml:space="preserve"> </w:t>
      </w:r>
      <w:r w:rsidR="006C6A07">
        <w:t>kwalitatief beoordeeld</w:t>
      </w:r>
      <w:r w:rsidR="00EB2A15">
        <w:t xml:space="preserve"> aan de hand van de consequenties voor </w:t>
      </w:r>
      <w:proofErr w:type="spellStart"/>
      <w:r w:rsidR="00EB2A15">
        <w:t>Centrient</w:t>
      </w:r>
      <w:proofErr w:type="spellEnd"/>
      <w:r w:rsidR="00EB2A15">
        <w:t xml:space="preserve"> en de overige bedrijven die op de campus aanwezig zijn</w:t>
      </w:r>
      <w:r w:rsidR="0039184C">
        <w:t>, rekening houdend met diverse randvo</w:t>
      </w:r>
      <w:r w:rsidR="00665534">
        <w:t>orwaarden</w:t>
      </w:r>
      <w:r w:rsidR="00C7532F">
        <w:t>:</w:t>
      </w:r>
      <w:r w:rsidR="008D68DD">
        <w:t xml:space="preserve"> </w:t>
      </w:r>
      <w:r w:rsidR="00665534">
        <w:t>E</w:t>
      </w:r>
      <w:r w:rsidR="00C7532F">
        <w:t>nergie</w:t>
      </w:r>
      <w:r w:rsidR="00665534">
        <w:t>wet, technische mogelijkheden, globale risico’s</w:t>
      </w:r>
      <w:r w:rsidR="00C7532F">
        <w:t>, globale indicatie van de benodigde investeringen en een</w:t>
      </w:r>
      <w:r w:rsidR="002511E3">
        <w:t xml:space="preserve"> zeer </w:t>
      </w:r>
      <w:r w:rsidR="006C6A07">
        <w:t>globale indicatie</w:t>
      </w:r>
      <w:r w:rsidR="00C7532F">
        <w:t xml:space="preserve"> van </w:t>
      </w:r>
      <w:r w:rsidR="006C6A07">
        <w:t>de doorlooptijd</w:t>
      </w:r>
      <w:r w:rsidR="00C7532F">
        <w:t xml:space="preserve"> van het project</w:t>
      </w:r>
      <w:r w:rsidR="00665534">
        <w:t>)</w:t>
      </w:r>
      <w:r w:rsidR="00F278DC">
        <w:t xml:space="preserve">. </w:t>
      </w:r>
      <w:r w:rsidR="006616A7">
        <w:t xml:space="preserve">Het </w:t>
      </w:r>
      <w:r w:rsidR="00F278DC">
        <w:t xml:space="preserve">meest waarschijnlijke </w:t>
      </w:r>
      <w:r w:rsidR="006616A7">
        <w:t>scenario wordt dan geselecteerd</w:t>
      </w:r>
      <w:r w:rsidR="00641548">
        <w:t xml:space="preserve">. Hiervoor wordt een </w:t>
      </w:r>
      <w:r w:rsidR="002511E3">
        <w:t xml:space="preserve">opzet voor </w:t>
      </w:r>
      <w:r w:rsidR="00641548">
        <w:t>plan</w:t>
      </w:r>
      <w:r w:rsidR="002511E3">
        <w:t xml:space="preserve"> van aanpak met </w:t>
      </w:r>
      <w:r w:rsidR="006C6A07">
        <w:t>bijbehorende tijdsplanning</w:t>
      </w:r>
      <w:r w:rsidR="00641548">
        <w:t xml:space="preserve"> gemaakt voor een transitie van de huidige situatie naar </w:t>
      </w:r>
      <w:r w:rsidR="00CC1EE1">
        <w:t>het gewenste scenario.</w:t>
      </w:r>
      <w:ins w:id="20" w:author="Anand Mahajan" w:date="2025-06-30T15:18:00Z" w16du:dateUtc="2025-06-30T13:18:00Z">
        <w:r w:rsidR="00E65D00">
          <w:br/>
        </w:r>
      </w:ins>
    </w:p>
    <w:p w14:paraId="7AD70B6D" w14:textId="34BEAE0C" w:rsidR="001557F7" w:rsidRDefault="00F278DC" w:rsidP="00111BF6">
      <w:r w:rsidRPr="00E27E96">
        <w:rPr>
          <w:b/>
          <w:bCs/>
          <w:color w:val="EE0000"/>
          <w:rPrChange w:id="21" w:author="Anand Mahajan" w:date="2025-06-30T15:57:00Z" w16du:dateUtc="2025-06-30T13:57:00Z">
            <w:rPr/>
          </w:rPrChange>
        </w:rPr>
        <w:t>In fase</w:t>
      </w:r>
      <w:r w:rsidR="006616A7" w:rsidRPr="00E27E96">
        <w:rPr>
          <w:b/>
          <w:bCs/>
          <w:color w:val="EE0000"/>
          <w:rPrChange w:id="22" w:author="Anand Mahajan" w:date="2025-06-30T15:57:00Z" w16du:dateUtc="2025-06-30T13:57:00Z">
            <w:rPr/>
          </w:rPrChange>
        </w:rPr>
        <w:t xml:space="preserve"> 2</w:t>
      </w:r>
      <w:r w:rsidR="006616A7" w:rsidRPr="00E27E96">
        <w:rPr>
          <w:color w:val="EE0000"/>
          <w:rPrChange w:id="23" w:author="Anand Mahajan" w:date="2025-06-30T15:57:00Z" w16du:dateUtc="2025-06-30T13:57:00Z">
            <w:rPr/>
          </w:rPrChange>
        </w:rPr>
        <w:t xml:space="preserve"> </w:t>
      </w:r>
      <w:r w:rsidR="006C6A07">
        <w:t>wordt een</w:t>
      </w:r>
      <w:r w:rsidR="002511E3">
        <w:t xml:space="preserve"> </w:t>
      </w:r>
      <w:r w:rsidR="006C6A07">
        <w:t xml:space="preserve">kwalitatieve </w:t>
      </w:r>
      <w:proofErr w:type="spellStart"/>
      <w:r w:rsidR="006C6A07">
        <w:t>due</w:t>
      </w:r>
      <w:proofErr w:type="spellEnd"/>
      <w:r w:rsidR="003D10AA">
        <w:t xml:space="preserve"> diligence uitgevoerd op het huidige netwerk </w:t>
      </w:r>
      <w:r w:rsidR="00241ECA">
        <w:t>(</w:t>
      </w:r>
      <w:r w:rsidR="002511E3">
        <w:t xml:space="preserve">indicatie van de </w:t>
      </w:r>
      <w:r w:rsidR="00241ECA">
        <w:t>kwaliteit van netwerk</w:t>
      </w:r>
      <w:r w:rsidR="008D68DD">
        <w:t xml:space="preserve"> met de </w:t>
      </w:r>
      <w:r w:rsidR="006C6A07">
        <w:t>mogelijke risico’s</w:t>
      </w:r>
      <w:r w:rsidR="002511E3">
        <w:t xml:space="preserve"> en de benodigde</w:t>
      </w:r>
      <w:r w:rsidR="00241ECA">
        <w:t xml:space="preserve"> vervangingsinvesteringen</w:t>
      </w:r>
      <w:r w:rsidR="007F18C7">
        <w:t>)</w:t>
      </w:r>
      <w:r w:rsidR="00C9492E">
        <w:t xml:space="preserve">, rekening houdend met het gewenste scenario. Ook wordt de </w:t>
      </w:r>
      <w:r w:rsidR="000200E8">
        <w:t>mogelijkheid bekeken</w:t>
      </w:r>
      <w:r w:rsidR="007F18C7">
        <w:t xml:space="preserve"> </w:t>
      </w:r>
      <w:r w:rsidR="000200E8">
        <w:t xml:space="preserve">om de </w:t>
      </w:r>
      <w:r w:rsidR="00735B5E">
        <w:t xml:space="preserve">huidige </w:t>
      </w:r>
      <w:r w:rsidR="000200E8">
        <w:t xml:space="preserve">aansluitingen voor </w:t>
      </w:r>
      <w:proofErr w:type="spellStart"/>
      <w:r w:rsidR="000200E8">
        <w:t>Centrient</w:t>
      </w:r>
      <w:proofErr w:type="spellEnd"/>
      <w:r w:rsidR="000200E8">
        <w:t xml:space="preserve"> te </w:t>
      </w:r>
      <w:r w:rsidR="00735B5E">
        <w:t xml:space="preserve">concentreren op de </w:t>
      </w:r>
      <w:r w:rsidR="00F75AB3">
        <w:t>voedingen vanuit TR2 en TR3 (</w:t>
      </w:r>
      <w:proofErr w:type="spellStart"/>
      <w:r w:rsidR="00F75AB3">
        <w:t>Stedin</w:t>
      </w:r>
      <w:proofErr w:type="spellEnd"/>
      <w:r w:rsidR="00F75AB3">
        <w:t xml:space="preserve"> velden 112 en 114).</w:t>
      </w:r>
      <w:r w:rsidR="00B90893">
        <w:t xml:space="preserve"> De aansluitingen voor de overige aangeslotenen van de </w:t>
      </w:r>
      <w:proofErr w:type="spellStart"/>
      <w:r w:rsidR="00B90893">
        <w:t>Biotech</w:t>
      </w:r>
      <w:proofErr w:type="spellEnd"/>
      <w:r w:rsidR="00B90893">
        <w:t xml:space="preserve"> Cam</w:t>
      </w:r>
      <w:r w:rsidR="007B6F1A">
        <w:t>p</w:t>
      </w:r>
      <w:r w:rsidR="00B90893">
        <w:t xml:space="preserve">us Delft </w:t>
      </w:r>
      <w:r w:rsidR="007B6F1A">
        <w:t>worden dan vanaf TR3 (</w:t>
      </w:r>
      <w:proofErr w:type="spellStart"/>
      <w:r w:rsidR="007B6F1A">
        <w:t>Stedin</w:t>
      </w:r>
      <w:proofErr w:type="spellEnd"/>
      <w:r w:rsidR="007B6F1A">
        <w:t xml:space="preserve"> veld 208) voorzien</w:t>
      </w:r>
      <w:r w:rsidR="0076246D">
        <w:t xml:space="preserve">, beide opties met behoud van de N-1 </w:t>
      </w:r>
      <w:proofErr w:type="spellStart"/>
      <w:r w:rsidR="0076246D">
        <w:t>redundancy</w:t>
      </w:r>
      <w:proofErr w:type="spellEnd"/>
      <w:r w:rsidR="00DA75E4">
        <w:t xml:space="preserve">. Hiervoor zal ook een globale </w:t>
      </w:r>
      <w:proofErr w:type="spellStart"/>
      <w:r w:rsidR="00DA75E4">
        <w:t>Capex</w:t>
      </w:r>
      <w:proofErr w:type="spellEnd"/>
      <w:r w:rsidR="00DA75E4">
        <w:t>/</w:t>
      </w:r>
      <w:r w:rsidR="006C6A07">
        <w:t xml:space="preserve"> </w:t>
      </w:r>
      <w:proofErr w:type="spellStart"/>
      <w:r w:rsidR="00DA75E4">
        <w:t>Opex</w:t>
      </w:r>
      <w:proofErr w:type="spellEnd"/>
      <w:r w:rsidR="00DA75E4">
        <w:t xml:space="preserve"> </w:t>
      </w:r>
      <w:r w:rsidR="00D109D9">
        <w:t xml:space="preserve">(ter </w:t>
      </w:r>
      <w:r w:rsidR="00C84AB4">
        <w:t xml:space="preserve">indicatie </w:t>
      </w:r>
      <w:r w:rsidR="001557F7">
        <w:t>worden opgezet.</w:t>
      </w:r>
      <w:ins w:id="24" w:author="Anand Mahajan" w:date="2025-06-30T15:18:00Z" w16du:dateUtc="2025-06-30T13:18:00Z">
        <w:r w:rsidR="00E65D00">
          <w:br/>
        </w:r>
      </w:ins>
    </w:p>
    <w:p w14:paraId="2311A638" w14:textId="7617D122" w:rsidR="0019493F" w:rsidRDefault="0019493F" w:rsidP="00111BF6">
      <w:r>
        <w:t xml:space="preserve">Vanuit een eerder </w:t>
      </w:r>
      <w:r w:rsidR="00C12E6E">
        <w:t xml:space="preserve">project voor </w:t>
      </w:r>
      <w:proofErr w:type="spellStart"/>
      <w:r w:rsidR="00C12E6E">
        <w:t>Biotech</w:t>
      </w:r>
      <w:proofErr w:type="spellEnd"/>
      <w:r w:rsidR="00C12E6E">
        <w:t xml:space="preserve"> Campus Delft hebben we </w:t>
      </w:r>
      <w:r w:rsidR="006C6A07">
        <w:t>basisinformatie</w:t>
      </w:r>
      <w:r w:rsidR="00C12E6E">
        <w:t xml:space="preserve"> beschikbaar </w:t>
      </w:r>
      <w:r w:rsidR="00A7651F">
        <w:t xml:space="preserve">van het elektriciteitsnet. We stellen voor deze </w:t>
      </w:r>
      <w:r w:rsidR="006C6A07">
        <w:t>basisinformatie</w:t>
      </w:r>
      <w:r w:rsidR="00FE56EA">
        <w:t>, tezamen met uw presentatie</w:t>
      </w:r>
      <w:r w:rsidR="00A7651F">
        <w:t xml:space="preserve"> </w:t>
      </w:r>
      <w:r w:rsidR="00FC438E">
        <w:t>te gebruiken als startin</w:t>
      </w:r>
      <w:r w:rsidR="006E3928">
        <w:t xml:space="preserve">formatie voor deze </w:t>
      </w:r>
      <w:r w:rsidR="008D68DD">
        <w:t>haalbaarheidsstudie, op</w:t>
      </w:r>
      <w:r w:rsidR="0076246D">
        <w:t xml:space="preserve"> voorwaarde dat Peter van Weerdenburg als vertegenwoordiger van DSM-</w:t>
      </w:r>
      <w:proofErr w:type="spellStart"/>
      <w:r w:rsidR="0076246D">
        <w:t>Firmenich</w:t>
      </w:r>
      <w:proofErr w:type="spellEnd"/>
      <w:r w:rsidR="0076246D">
        <w:t xml:space="preserve"> en beheerder van de </w:t>
      </w:r>
      <w:proofErr w:type="spellStart"/>
      <w:r w:rsidR="0076246D">
        <w:t>Biotech</w:t>
      </w:r>
      <w:proofErr w:type="spellEnd"/>
      <w:r w:rsidR="0076246D">
        <w:t xml:space="preserve"> Campus Delft, hiermee instemt. De benodigde historische informatie van het </w:t>
      </w:r>
      <w:r w:rsidR="009A1F61">
        <w:t>energienet voor</w:t>
      </w:r>
      <w:r w:rsidR="0076246D">
        <w:t xml:space="preserve"> de </w:t>
      </w:r>
      <w:proofErr w:type="spellStart"/>
      <w:r w:rsidR="0076246D">
        <w:t>Due</w:t>
      </w:r>
      <w:proofErr w:type="spellEnd"/>
      <w:r w:rsidR="0076246D">
        <w:t xml:space="preserve"> Diligence zal via </w:t>
      </w:r>
      <w:proofErr w:type="spellStart"/>
      <w:r w:rsidR="0076246D">
        <w:t>Centrient</w:t>
      </w:r>
      <w:proofErr w:type="spellEnd"/>
      <w:r w:rsidR="0076246D">
        <w:t xml:space="preserve"> door DSM-</w:t>
      </w:r>
      <w:proofErr w:type="spellStart"/>
      <w:r w:rsidR="0076246D">
        <w:t>Firmenich</w:t>
      </w:r>
      <w:proofErr w:type="spellEnd"/>
      <w:r w:rsidR="0076246D">
        <w:t xml:space="preserve"> worden aangereikt</w:t>
      </w:r>
      <w:r w:rsidR="00BC768B">
        <w:t xml:space="preserve">. Ook gaan wij uit van de medewerking van </w:t>
      </w:r>
      <w:proofErr w:type="spellStart"/>
      <w:r w:rsidR="00BC768B">
        <w:t>Stedin</w:t>
      </w:r>
      <w:proofErr w:type="spellEnd"/>
      <w:r w:rsidR="00BC768B">
        <w:t xml:space="preserve">, mocht dat nodig zijn voor nadere informatie, e.e.a. in nauwe afstemming met de beheerder van </w:t>
      </w:r>
      <w:r w:rsidR="009A1F61">
        <w:t>het energienet voor</w:t>
      </w:r>
      <w:r w:rsidR="00BC768B">
        <w:t xml:space="preserve"> </w:t>
      </w:r>
      <w:proofErr w:type="spellStart"/>
      <w:r w:rsidR="00BC768B">
        <w:t>Biotech</w:t>
      </w:r>
      <w:proofErr w:type="spellEnd"/>
      <w:r w:rsidR="00BC768B">
        <w:t xml:space="preserve"> Campus Delft.</w:t>
      </w:r>
    </w:p>
    <w:p w14:paraId="77113CB3" w14:textId="77777777" w:rsidR="001557F7" w:rsidRDefault="001557F7" w:rsidP="00111BF6"/>
    <w:p w14:paraId="306D881C" w14:textId="41216A30" w:rsidR="001557F7" w:rsidRDefault="00A01E64" w:rsidP="001557F7">
      <w:pPr>
        <w:pStyle w:val="Kop1Geennummering"/>
      </w:pPr>
      <w:r>
        <w:t>Omschrijving werkzaamheden</w:t>
      </w:r>
    </w:p>
    <w:p w14:paraId="17207F1C" w14:textId="7E185D18" w:rsidR="001557F7" w:rsidRDefault="000C6C92" w:rsidP="00111BF6">
      <w:r>
        <w:t xml:space="preserve">De werkzaamheden welke </w:t>
      </w:r>
      <w:ins w:id="25" w:author="Leen Roos" w:date="2025-06-18T14:56:00Z" w16du:dateUtc="2025-06-18T12:56:00Z">
        <w:r w:rsidR="00F92674">
          <w:t>door ons</w:t>
        </w:r>
      </w:ins>
      <w:ins w:id="26" w:author="Leen Roos" w:date="2025-06-18T15:00:00Z" w16du:dateUtc="2025-06-18T13:00:00Z">
        <w:r w:rsidR="005978FE">
          <w:t xml:space="preserve"> </w:t>
        </w:r>
      </w:ins>
      <w:r>
        <w:t>voor deze opdracht worden voorgesteld zijn de v</w:t>
      </w:r>
      <w:r w:rsidR="00FB0519">
        <w:t>o</w:t>
      </w:r>
      <w:r>
        <w:t>lgende</w:t>
      </w:r>
      <w:r w:rsidR="00D437E8">
        <w:t>:</w:t>
      </w:r>
      <w:r w:rsidR="00D437E8">
        <w:br/>
      </w:r>
    </w:p>
    <w:p w14:paraId="57CAAC02" w14:textId="77777777" w:rsidR="009A4658" w:rsidRDefault="00003B25" w:rsidP="00111BF6">
      <w:r>
        <w:t>Werkzaamheden fase 1</w:t>
      </w:r>
      <w:r w:rsidR="009A4658">
        <w:t>.</w:t>
      </w:r>
    </w:p>
    <w:p w14:paraId="7AE55B64" w14:textId="70931ED5" w:rsidR="00FB0519" w:rsidRDefault="00FB0519" w:rsidP="00111BF6">
      <w:r>
        <w:t>Op basis van de Elektriciteitswet</w:t>
      </w:r>
      <w:r w:rsidR="002627AD">
        <w:t xml:space="preserve"> met</w:t>
      </w:r>
      <w:r w:rsidR="00D21FBC">
        <w:t xml:space="preserve"> netcodes</w:t>
      </w:r>
      <w:r w:rsidR="00D437E8">
        <w:t xml:space="preserve"> en de ontheffing die door de ACM is verleend</w:t>
      </w:r>
      <w:r w:rsidR="002627AD">
        <w:t xml:space="preserve"> om een eigen distributienetwerk te beheren op de </w:t>
      </w:r>
      <w:proofErr w:type="spellStart"/>
      <w:r w:rsidR="002627AD">
        <w:t>Biotech</w:t>
      </w:r>
      <w:proofErr w:type="spellEnd"/>
      <w:r w:rsidR="002627AD">
        <w:t xml:space="preserve"> Campus Delft (voor zover de informatie beschikbaar is)</w:t>
      </w:r>
      <w:r w:rsidR="00D21FBC">
        <w:t xml:space="preserve"> </w:t>
      </w:r>
      <w:r>
        <w:t xml:space="preserve">worden de voorwaarden en eisen voor het bestaan en voortzetting van het Gesloten Distributie Systeem (GDS) </w:t>
      </w:r>
      <w:r w:rsidR="0042718F">
        <w:t xml:space="preserve">en het bedrijven van een eigen installatie </w:t>
      </w:r>
      <w:r w:rsidR="00D21FBC">
        <w:t xml:space="preserve">met een </w:t>
      </w:r>
      <w:r w:rsidR="00552F65">
        <w:t xml:space="preserve">hoogspanning aansluiting </w:t>
      </w:r>
      <w:r w:rsidR="0042718F">
        <w:t xml:space="preserve">op een rij gezet. </w:t>
      </w:r>
      <w:r w:rsidR="002627AD">
        <w:t>Desgewenst wordt e.e.a. afgestemd met advocaat voor deze zaak: Martin Het Lam.</w:t>
      </w:r>
      <w:r w:rsidR="002627AD">
        <w:br/>
      </w:r>
      <w:r w:rsidR="00552F65">
        <w:lastRenderedPageBreak/>
        <w:t xml:space="preserve">De vier scenario’s worden op deze eisen beoordeeld en de consequenties </w:t>
      </w:r>
      <w:r w:rsidR="00BD6D45">
        <w:t xml:space="preserve">voor </w:t>
      </w:r>
      <w:proofErr w:type="spellStart"/>
      <w:r w:rsidR="00BD6D45">
        <w:t>Centrient</w:t>
      </w:r>
      <w:proofErr w:type="spellEnd"/>
      <w:r w:rsidR="00BD6D45">
        <w:t xml:space="preserve"> en de overige gebruikers worden dan inzichtelijk gemaakt</w:t>
      </w:r>
      <w:r w:rsidR="001E3D89">
        <w:t>.</w:t>
      </w:r>
      <w:r w:rsidR="002627AD">
        <w:t xml:space="preserve"> </w:t>
      </w:r>
    </w:p>
    <w:p w14:paraId="69BBFEE8" w14:textId="388EC4EC" w:rsidR="001E3D89" w:rsidRDefault="001E3D89" w:rsidP="00111BF6">
      <w:r>
        <w:t>Op basis van een globale</w:t>
      </w:r>
      <w:r w:rsidR="00C63A5C">
        <w:t xml:space="preserve"> </w:t>
      </w:r>
      <w:r w:rsidR="009A1F61">
        <w:t>Quick</w:t>
      </w:r>
      <w:r w:rsidR="00C63A5C">
        <w:t xml:space="preserve"> </w:t>
      </w:r>
      <w:r w:rsidR="007B3140">
        <w:t>scan</w:t>
      </w:r>
      <w:r>
        <w:t xml:space="preserve"> </w:t>
      </w:r>
      <w:r w:rsidR="0027566C">
        <w:t>wordt het huidige netwerk beoordeeld</w:t>
      </w:r>
      <w:r w:rsidR="003F1F6D">
        <w:t xml:space="preserve"> aan de hand van het </w:t>
      </w:r>
      <w:r w:rsidR="00627979">
        <w:t>hoofdstroomschema</w:t>
      </w:r>
      <w:r w:rsidR="007B0633">
        <w:t xml:space="preserve"> </w:t>
      </w:r>
      <w:r w:rsidR="003F1F6D">
        <w:t>(SLD</w:t>
      </w:r>
      <w:r w:rsidR="00A60BAC">
        <w:t>)</w:t>
      </w:r>
      <w:r w:rsidR="003F1F6D">
        <w:t xml:space="preserve"> </w:t>
      </w:r>
      <w:r w:rsidR="00A60BAC">
        <w:t xml:space="preserve">en componentgegevens zoals deze door </w:t>
      </w:r>
      <w:proofErr w:type="spellStart"/>
      <w:r w:rsidR="00A60BAC">
        <w:t>Centrient</w:t>
      </w:r>
      <w:proofErr w:type="spellEnd"/>
      <w:r w:rsidR="00A60BAC">
        <w:t xml:space="preserve"> worden </w:t>
      </w:r>
      <w:r w:rsidR="009A1F61">
        <w:t>aangeleverd.</w:t>
      </w:r>
      <w:r w:rsidR="0027566C">
        <w:t xml:space="preserve"> De</w:t>
      </w:r>
      <w:r w:rsidR="00C63A5C">
        <w:t xml:space="preserve"> globaal benodigde technische omzettingen,</w:t>
      </w:r>
      <w:r w:rsidR="0027566C">
        <w:t xml:space="preserve"> risico’s en mogelijke (</w:t>
      </w:r>
      <w:r w:rsidR="00FE56EA">
        <w:t>vervanging</w:t>
      </w:r>
      <w:r w:rsidR="0027566C">
        <w:t>)investeringe</w:t>
      </w:r>
      <w:r w:rsidR="004229F1">
        <w:t>n worden hiermee in beeld gebracht</w:t>
      </w:r>
      <w:r w:rsidR="00C63A5C">
        <w:t xml:space="preserve"> evenals een indicatie van de </w:t>
      </w:r>
      <w:r w:rsidR="009A1F61">
        <w:t>doorlooptijd.</w:t>
      </w:r>
    </w:p>
    <w:p w14:paraId="7F72A928" w14:textId="7A6EE4FE" w:rsidR="006B670D" w:rsidRDefault="006B670D" w:rsidP="00111BF6">
      <w:r w:rsidRPr="00E9153F">
        <w:t xml:space="preserve">Met een </w:t>
      </w:r>
      <w:proofErr w:type="spellStart"/>
      <w:r w:rsidRPr="00E9153F">
        <w:t>trade</w:t>
      </w:r>
      <w:proofErr w:type="spellEnd"/>
      <w:r w:rsidRPr="00E9153F">
        <w:t xml:space="preserve">-off matrix </w:t>
      </w:r>
      <w:r w:rsidR="00E9153F" w:rsidRPr="00E9153F">
        <w:t>word</w:t>
      </w:r>
      <w:r w:rsidR="00E9153F" w:rsidRPr="004D6A53">
        <w:t>en</w:t>
      </w:r>
      <w:r w:rsidR="00E9153F">
        <w:t xml:space="preserve"> de vier scenario</w:t>
      </w:r>
      <w:r w:rsidR="00C63A5C">
        <w:t>’</w:t>
      </w:r>
      <w:r w:rsidR="00E9153F">
        <w:t>s vergeleken</w:t>
      </w:r>
      <w:r w:rsidR="00C63A5C">
        <w:t xml:space="preserve"> op basis van een kwalitatieve waardering van </w:t>
      </w:r>
      <w:r w:rsidR="009A1F61">
        <w:t>de eisen</w:t>
      </w:r>
      <w:r w:rsidR="00C63A5C">
        <w:t xml:space="preserve"> m.b.t. regelgeving</w:t>
      </w:r>
      <w:r w:rsidR="00E9153F">
        <w:t>,</w:t>
      </w:r>
      <w:r w:rsidR="00C63A5C">
        <w:t xml:space="preserve"> technische omzettingen, risico’s (top3</w:t>
      </w:r>
      <w:r w:rsidR="009A1F61">
        <w:t>), evt.</w:t>
      </w:r>
      <w:r w:rsidR="004A2550">
        <w:t xml:space="preserve"> </w:t>
      </w:r>
      <w:r w:rsidR="0088327E">
        <w:t>consequenties</w:t>
      </w:r>
      <w:r w:rsidR="004A2550">
        <w:t xml:space="preserve"> t.a.v. de organ</w:t>
      </w:r>
      <w:r w:rsidR="0088327E">
        <w:t>i</w:t>
      </w:r>
      <w:r w:rsidR="004A2550">
        <w:t>satie, het i</w:t>
      </w:r>
      <w:r w:rsidR="00C63A5C">
        <w:t xml:space="preserve">nvesteringsniveau en doorlooptijd, in nauwe samenwerking met </w:t>
      </w:r>
      <w:proofErr w:type="spellStart"/>
      <w:r w:rsidR="00C63A5C">
        <w:t>Centrient</w:t>
      </w:r>
      <w:proofErr w:type="spellEnd"/>
      <w:r w:rsidR="00C63A5C">
        <w:t xml:space="preserve"> de verschillende scenario’s t.o.v. </w:t>
      </w:r>
      <w:r w:rsidR="009A1F61">
        <w:t>worden afgewogen</w:t>
      </w:r>
      <w:r w:rsidR="00C63A5C">
        <w:t>.</w:t>
      </w:r>
      <w:r w:rsidR="007F03BA">
        <w:t xml:space="preserve"> </w:t>
      </w:r>
    </w:p>
    <w:p w14:paraId="1D3210B8" w14:textId="2C3A5073" w:rsidR="00FB1704" w:rsidRDefault="00FB1704" w:rsidP="00111BF6">
      <w:r>
        <w:t>Hieruit volgt een meest waarschijnlijk</w:t>
      </w:r>
      <w:r w:rsidR="00A01E64">
        <w:t>e</w:t>
      </w:r>
      <w:r>
        <w:t xml:space="preserve"> scenario</w:t>
      </w:r>
      <w:r w:rsidR="00D75D87">
        <w:t>. Voor dit scenario wordt transitie plan opgesteld met een tijdsplanning</w:t>
      </w:r>
      <w:r w:rsidR="009A4658">
        <w:t>.</w:t>
      </w:r>
      <w:r w:rsidR="00A01E64">
        <w:t xml:space="preserve"> In geval </w:t>
      </w:r>
      <w:proofErr w:type="spellStart"/>
      <w:r w:rsidR="00A01E64">
        <w:t>Centrient</w:t>
      </w:r>
      <w:proofErr w:type="spellEnd"/>
      <w:r w:rsidR="00A01E64">
        <w:t xml:space="preserve"> besluit om met 2 scenario’s de vervolgfase</w:t>
      </w:r>
      <w:r w:rsidR="009A1F61">
        <w:t xml:space="preserve"> i</w:t>
      </w:r>
      <w:r w:rsidR="00A01E64">
        <w:t>n te gaan, zal dit</w:t>
      </w:r>
      <w:r w:rsidR="0008173A">
        <w:t xml:space="preserve"> in</w:t>
      </w:r>
      <w:r w:rsidR="00A01E64">
        <w:t xml:space="preserve"> nauw overleg worden afgestemd t.a.v. de </w:t>
      </w:r>
      <w:r w:rsidR="009A1F61">
        <w:t>consequenties voor</w:t>
      </w:r>
      <w:r w:rsidR="00A01E64">
        <w:t xml:space="preserve"> onze aanbieding.</w:t>
      </w:r>
      <w:r w:rsidR="000F2293">
        <w:br/>
      </w:r>
    </w:p>
    <w:p w14:paraId="6A8D7C34" w14:textId="52A4565F" w:rsidR="00F95565" w:rsidRDefault="00F95565" w:rsidP="00111BF6">
      <w:bookmarkStart w:id="27" w:name="_Hlk200518334"/>
      <w:r>
        <w:t>Voor fase 1 worden de volgende producten opgeleverd:</w:t>
      </w:r>
    </w:p>
    <w:p w14:paraId="6B6C2498" w14:textId="542D26BD" w:rsidR="00F95565" w:rsidRDefault="00F95565" w:rsidP="00111BF6">
      <w:r>
        <w:t>Rapportage met daarin</w:t>
      </w:r>
      <w:r w:rsidR="00757C3A">
        <w:t xml:space="preserve"> de gevolgde werkwijze, </w:t>
      </w:r>
      <w:r w:rsidR="00D5525C">
        <w:t>de resultaten van de dive</w:t>
      </w:r>
      <w:r w:rsidR="00AC5027">
        <w:t>r</w:t>
      </w:r>
      <w:r w:rsidR="00D5525C">
        <w:t>se onderzoeken</w:t>
      </w:r>
      <w:r w:rsidR="00AC5027">
        <w:t xml:space="preserve"> en de conclusie van de werkzaamheden. Als bijlagen bij deze rapportage wordt de </w:t>
      </w:r>
      <w:proofErr w:type="spellStart"/>
      <w:r w:rsidR="00F91C3A">
        <w:t>trade</w:t>
      </w:r>
      <w:proofErr w:type="spellEnd"/>
      <w:r w:rsidR="00F91C3A">
        <w:t>-off matrix</w:t>
      </w:r>
      <w:r w:rsidR="008823D9">
        <w:t>, de</w:t>
      </w:r>
      <w:r w:rsidR="0088327E">
        <w:t xml:space="preserve"> </w:t>
      </w:r>
      <w:r w:rsidR="0008173A">
        <w:t>Quick</w:t>
      </w:r>
      <w:r w:rsidR="00A01E64">
        <w:t xml:space="preserve"> scan</w:t>
      </w:r>
      <w:r w:rsidR="008823D9">
        <w:t>, het transitie plan en de bijbehorende tijdsplanning</w:t>
      </w:r>
      <w:r w:rsidR="00A01E64">
        <w:t xml:space="preserve"> toegevoegd.</w:t>
      </w:r>
    </w:p>
    <w:bookmarkEnd w:id="27"/>
    <w:p w14:paraId="56F9D634" w14:textId="77777777" w:rsidR="00691EBB" w:rsidRDefault="00691EBB" w:rsidP="00111BF6"/>
    <w:p w14:paraId="5B43C5F4" w14:textId="6F85BFC8" w:rsidR="00691EBB" w:rsidRPr="00E9153F" w:rsidRDefault="00691EBB" w:rsidP="00111BF6">
      <w:r>
        <w:t>Werkzaamheden fase 2.</w:t>
      </w:r>
    </w:p>
    <w:p w14:paraId="3D2A8765" w14:textId="5F0EF049" w:rsidR="001557F7" w:rsidRDefault="001550A0" w:rsidP="00111BF6">
      <w:r>
        <w:t>In fase 2 wordt de</w:t>
      </w:r>
      <w:r w:rsidR="00BC768B">
        <w:t xml:space="preserve"> </w:t>
      </w:r>
      <w:r w:rsidR="0088327E">
        <w:t>kwalitatieve</w:t>
      </w:r>
      <w:r>
        <w:t xml:space="preserve"> </w:t>
      </w:r>
      <w:proofErr w:type="spellStart"/>
      <w:r>
        <w:t>due</w:t>
      </w:r>
      <w:proofErr w:type="spellEnd"/>
      <w:r>
        <w:t xml:space="preserve"> diligence van </w:t>
      </w:r>
      <w:r w:rsidR="00961D3A">
        <w:t>de</w:t>
      </w:r>
      <w:r>
        <w:t xml:space="preserve"> huidige</w:t>
      </w:r>
      <w:r w:rsidR="00961D3A">
        <w:t xml:space="preserve"> elektriciteitsvoorziening uitgediept</w:t>
      </w:r>
      <w:r w:rsidR="007A5BB0">
        <w:t>, specifiek met het ook op de gewenste transitie naar het geselecteerde scenario.</w:t>
      </w:r>
      <w:r w:rsidR="00A01E64">
        <w:t xml:space="preserve"> Hiervoor zijn historische gegevens van het netwerk benodigd, gegevens die op verzoek van </w:t>
      </w:r>
      <w:proofErr w:type="spellStart"/>
      <w:r w:rsidR="00A01E64">
        <w:t>Centrient</w:t>
      </w:r>
      <w:proofErr w:type="spellEnd"/>
      <w:r w:rsidR="00A01E64">
        <w:t xml:space="preserve"> door DSM-</w:t>
      </w:r>
      <w:proofErr w:type="spellStart"/>
      <w:r w:rsidR="00A01E64">
        <w:t>Firmenich</w:t>
      </w:r>
      <w:proofErr w:type="spellEnd"/>
      <w:r w:rsidR="00A01E64">
        <w:t xml:space="preserve"> worden verstrekt</w:t>
      </w:r>
      <w:r w:rsidR="00BC768B">
        <w:t>. Gezien de beperkingen qua budget en doorlooptijd worden er geen nadere onderzoeken verricht, anders dan mogelijk een aanvullende visuele inspectie van specifieke component</w:t>
      </w:r>
      <w:r w:rsidR="00183D2C">
        <w:t xml:space="preserve"> </w:t>
      </w:r>
      <w:r w:rsidR="0008173A">
        <w:t xml:space="preserve">en of nalopen van de storingsregistraties, belastinggegevens, onderhouds- en vervangingsplannen en de aanwezigheid van PCB-vrij verklaringen. </w:t>
      </w:r>
      <w:r w:rsidR="00183D2C">
        <w:t xml:space="preserve">De kwaliteit van het bestaande netwerk, de </w:t>
      </w:r>
      <w:r w:rsidR="00186C16">
        <w:t>eventuele risico</w:t>
      </w:r>
      <w:r w:rsidR="00BC768B">
        <w:t>’</w:t>
      </w:r>
      <w:r w:rsidR="00186C16">
        <w:t>s en</w:t>
      </w:r>
      <w:r w:rsidR="00BC768B">
        <w:t xml:space="preserve"> een indicatie van </w:t>
      </w:r>
      <w:r w:rsidR="0008173A">
        <w:t>de mogelijke</w:t>
      </w:r>
      <w:r w:rsidR="00186C16">
        <w:t xml:space="preserve"> investeringen worden</w:t>
      </w:r>
      <w:r w:rsidR="00A01E64">
        <w:t xml:space="preserve"> nader</w:t>
      </w:r>
      <w:r w:rsidR="00186C16">
        <w:t xml:space="preserve"> </w:t>
      </w:r>
      <w:r w:rsidR="00245597">
        <w:t>toegelicht</w:t>
      </w:r>
      <w:r w:rsidR="00BC768B">
        <w:t>.</w:t>
      </w:r>
      <w:r w:rsidR="00245597">
        <w:t xml:space="preserve"> In deze fase wordt ook de mogelijkheid onderzocht om de </w:t>
      </w:r>
      <w:r w:rsidR="00FE2D92">
        <w:t xml:space="preserve">bestaande </w:t>
      </w:r>
      <w:proofErr w:type="spellStart"/>
      <w:r w:rsidR="00FE2D92">
        <w:t>Centrient</w:t>
      </w:r>
      <w:proofErr w:type="spellEnd"/>
      <w:r w:rsidR="00FE2D92">
        <w:t xml:space="preserve"> aansluitingen te centreren op een schakelbord welke rechtstreeks gevoed wordt van de transformatoren TR2 en TR3</w:t>
      </w:r>
      <w:r w:rsidR="002019C5">
        <w:t xml:space="preserve">. Ook wordt gekeken naar de mogelijkheden om </w:t>
      </w:r>
      <w:r w:rsidR="00003134">
        <w:t xml:space="preserve">de niet </w:t>
      </w:r>
      <w:proofErr w:type="spellStart"/>
      <w:r w:rsidR="00003134">
        <w:t>Centrient</w:t>
      </w:r>
      <w:proofErr w:type="spellEnd"/>
      <w:r w:rsidR="00003134">
        <w:t xml:space="preserve"> aansluitingen te verplaatsen naar een schakelbord </w:t>
      </w:r>
      <w:r w:rsidR="00402B5C">
        <w:t>welke gevoed wordt van transformator TR1</w:t>
      </w:r>
      <w:r w:rsidR="00AF6383">
        <w:t>.</w:t>
      </w:r>
      <w:r w:rsidR="00BC768B">
        <w:t xml:space="preserve"> In alle opties wordt de N-1 </w:t>
      </w:r>
      <w:proofErr w:type="spellStart"/>
      <w:r w:rsidR="00BC768B">
        <w:t>redundancy</w:t>
      </w:r>
      <w:proofErr w:type="spellEnd"/>
      <w:r w:rsidR="00BC768B">
        <w:t xml:space="preserve"> van het netwerk voor de betrokken </w:t>
      </w:r>
      <w:r w:rsidR="0088327E">
        <w:t>partijen</w:t>
      </w:r>
      <w:r w:rsidR="00BC768B">
        <w:t xml:space="preserve"> behouden.</w:t>
      </w:r>
    </w:p>
    <w:p w14:paraId="705A2421" w14:textId="5B251ABA" w:rsidR="00D55380" w:rsidRDefault="00AF6383" w:rsidP="00D55380">
      <w:r>
        <w:t xml:space="preserve">Voor </w:t>
      </w:r>
      <w:r w:rsidR="007C41A3">
        <w:t>het verplaatsen van de aansluitingen worden de verwacht kosten (</w:t>
      </w:r>
      <w:proofErr w:type="spellStart"/>
      <w:r w:rsidR="007C41A3">
        <w:t>Capex</w:t>
      </w:r>
      <w:proofErr w:type="spellEnd"/>
      <w:r w:rsidR="007C41A3">
        <w:t xml:space="preserve"> en </w:t>
      </w:r>
      <w:proofErr w:type="spellStart"/>
      <w:r w:rsidR="007C41A3">
        <w:t>Opex</w:t>
      </w:r>
      <w:proofErr w:type="spellEnd"/>
      <w:r w:rsidR="006623D8">
        <w:t xml:space="preserve">) op </w:t>
      </w:r>
      <w:r w:rsidR="00BC768B">
        <w:t>globaal</w:t>
      </w:r>
      <w:r w:rsidR="006623D8">
        <w:t xml:space="preserve"> niveau </w:t>
      </w:r>
      <w:r w:rsidR="0008173A">
        <w:t>bepaald. (</w:t>
      </w:r>
      <w:r w:rsidR="006623D8">
        <w:t>+/- 40 %</w:t>
      </w:r>
      <w:r w:rsidR="00D55380">
        <w:t>).</w:t>
      </w:r>
      <w:r w:rsidR="001F20AF">
        <w:br/>
        <w:t>Het resultaten worden vastgelegd in een eindrapportage</w:t>
      </w:r>
      <w:r w:rsidR="000F2293">
        <w:t>, deze zal</w:t>
      </w:r>
      <w:r w:rsidR="001F20AF">
        <w:t xml:space="preserve"> aan u </w:t>
      </w:r>
      <w:r w:rsidR="000F2293">
        <w:t xml:space="preserve">worden </w:t>
      </w:r>
      <w:r w:rsidR="001F20AF">
        <w:t>voorgelegd ter review</w:t>
      </w:r>
      <w:r w:rsidR="000F2293">
        <w:t xml:space="preserve"> en de evt. op- en aanmerkingen zullen worden verwerkt.</w:t>
      </w:r>
      <w:r w:rsidR="000F2293">
        <w:br/>
      </w:r>
      <w:r w:rsidR="00D55380">
        <w:t>Voor fase 2 worden de volgende producten opgeleverd:</w:t>
      </w:r>
    </w:p>
    <w:p w14:paraId="4D28FA0D" w14:textId="3C1956FE" w:rsidR="00D55380" w:rsidRDefault="00D55380" w:rsidP="00D55380">
      <w:r>
        <w:t xml:space="preserve">Rapportage met daarin de gevolgde werkwijze, de resultaten van de </w:t>
      </w:r>
      <w:proofErr w:type="spellStart"/>
      <w:r>
        <w:t>due</w:t>
      </w:r>
      <w:proofErr w:type="spellEnd"/>
      <w:r>
        <w:t xml:space="preserve"> diligence werkzaamhede</w:t>
      </w:r>
      <w:r w:rsidR="001F20AF">
        <w:t>n</w:t>
      </w:r>
      <w:r w:rsidR="00BC768B">
        <w:t xml:space="preserve">, inclusief </w:t>
      </w:r>
      <w:r w:rsidR="000F2293">
        <w:t>risicomatrix</w:t>
      </w:r>
      <w:r w:rsidR="00462973">
        <w:t xml:space="preserve"> en de resultaten van het onderzoek naar het verplaatsen van de aansluitingen. Als </w:t>
      </w:r>
      <w:r>
        <w:t xml:space="preserve">bijlagen bij deze rapportage wordt </w:t>
      </w:r>
      <w:r w:rsidR="005167AA">
        <w:t>een voor</w:t>
      </w:r>
      <w:r w:rsidR="000F2293">
        <w:t>ontwerp (SLD-niveau)</w:t>
      </w:r>
      <w:r w:rsidR="005167AA">
        <w:t xml:space="preserve"> </w:t>
      </w:r>
      <w:r w:rsidR="00847B4B">
        <w:t>voor de verplaatsing van de aansluitingen gegeven</w:t>
      </w:r>
      <w:r w:rsidR="000F2293">
        <w:t>, inclusief</w:t>
      </w:r>
      <w:r w:rsidR="00847B4B">
        <w:t xml:space="preserve"> een</w:t>
      </w:r>
      <w:r w:rsidR="0088327E">
        <w:t xml:space="preserve"> </w:t>
      </w:r>
      <w:r w:rsidR="0008173A">
        <w:t>globale kostenindicatie</w:t>
      </w:r>
      <w:r w:rsidR="00847B4B">
        <w:t xml:space="preserve"> </w:t>
      </w:r>
      <w:r w:rsidR="0080065F">
        <w:t xml:space="preserve">en tijdsplanning </w:t>
      </w:r>
      <w:r w:rsidR="00847B4B">
        <w:t>van de</w:t>
      </w:r>
      <w:r w:rsidR="00177B23">
        <w:t>ze</w:t>
      </w:r>
      <w:r w:rsidR="00847B4B">
        <w:t xml:space="preserve"> </w:t>
      </w:r>
      <w:r w:rsidR="0080065F">
        <w:t>verplaatsingen</w:t>
      </w:r>
      <w:r w:rsidR="00177B23">
        <w:t xml:space="preserve">. </w:t>
      </w:r>
      <w:r w:rsidR="00381A50">
        <w:t xml:space="preserve">Voor de gewenste eindsituatie wordt een </w:t>
      </w:r>
      <w:proofErr w:type="spellStart"/>
      <w:r w:rsidR="00381A50">
        <w:t>Capex</w:t>
      </w:r>
      <w:proofErr w:type="spellEnd"/>
      <w:r w:rsidR="00381A50">
        <w:t>/</w:t>
      </w:r>
      <w:proofErr w:type="spellStart"/>
      <w:r w:rsidR="00381A50">
        <w:t>Opex</w:t>
      </w:r>
      <w:proofErr w:type="spellEnd"/>
      <w:r w:rsidR="00381A50">
        <w:t xml:space="preserve"> kosteninschatting</w:t>
      </w:r>
      <w:r w:rsidR="000F2293">
        <w:t xml:space="preserve"> en globale planning</w:t>
      </w:r>
      <w:r w:rsidR="00381A50">
        <w:t xml:space="preserve"> gemaakt</w:t>
      </w:r>
    </w:p>
    <w:p w14:paraId="3F2972C5" w14:textId="77777777" w:rsidR="00691EBB" w:rsidRDefault="00691EBB" w:rsidP="00111BF6"/>
    <w:p w14:paraId="5C8E901B" w14:textId="1DD08C90" w:rsidR="008447B2" w:rsidRDefault="008447B2" w:rsidP="00111BF6">
      <w:pPr>
        <w:rPr>
          <w:ins w:id="28" w:author="Leen Roos" w:date="2025-06-19T07:54:00Z" w16du:dateUtc="2025-06-19T05:54:00Z"/>
          <w:lang w:val="en-US"/>
        </w:rPr>
      </w:pPr>
      <w:r w:rsidRPr="00551943">
        <w:rPr>
          <w:lang w:val="en-US"/>
        </w:rPr>
        <w:t xml:space="preserve">For </w:t>
      </w:r>
      <w:r w:rsidR="00D656A2">
        <w:rPr>
          <w:lang w:val="en-US"/>
        </w:rPr>
        <w:t>a</w:t>
      </w:r>
      <w:r w:rsidRPr="00551943">
        <w:rPr>
          <w:lang w:val="en-US"/>
        </w:rPr>
        <w:t xml:space="preserve"> translation in</w:t>
      </w:r>
      <w:r w:rsidR="00D656A2">
        <w:rPr>
          <w:lang w:val="en-US"/>
        </w:rPr>
        <w:t xml:space="preserve"> </w:t>
      </w:r>
      <w:r w:rsidRPr="00551943">
        <w:rPr>
          <w:lang w:val="en-US"/>
        </w:rPr>
        <w:t>English, p</w:t>
      </w:r>
      <w:r>
        <w:rPr>
          <w:lang w:val="en-US"/>
        </w:rPr>
        <w:t>lease see last pages</w:t>
      </w:r>
      <w:r w:rsidR="00D656A2">
        <w:rPr>
          <w:lang w:val="en-US"/>
        </w:rPr>
        <w:t>.</w:t>
      </w:r>
    </w:p>
    <w:p w14:paraId="49C47EBC" w14:textId="77777777" w:rsidR="00B56EEE" w:rsidRDefault="00B56EEE" w:rsidP="00111BF6">
      <w:pPr>
        <w:rPr>
          <w:ins w:id="29" w:author="Leen Roos" w:date="2025-06-19T07:54:00Z" w16du:dateUtc="2025-06-19T05:54:00Z"/>
          <w:lang w:val="en-US"/>
        </w:rPr>
      </w:pPr>
    </w:p>
    <w:p w14:paraId="2313CA2F" w14:textId="2AFF5C86" w:rsidR="00B56EEE" w:rsidRPr="00CD106B" w:rsidRDefault="00CD106B" w:rsidP="00111BF6">
      <w:pPr>
        <w:rPr>
          <w:ins w:id="30" w:author="Leen Roos" w:date="2025-06-19T07:54:00Z" w16du:dateUtc="2025-06-19T05:54:00Z"/>
          <w:rPrChange w:id="31" w:author="Leen Roos" w:date="2025-06-19T07:54:00Z" w16du:dateUtc="2025-06-19T05:54:00Z">
            <w:rPr>
              <w:ins w:id="32" w:author="Leen Roos" w:date="2025-06-19T07:54:00Z" w16du:dateUtc="2025-06-19T05:54:00Z"/>
              <w:lang w:val="en-US"/>
            </w:rPr>
          </w:rPrChange>
        </w:rPr>
      </w:pPr>
      <w:ins w:id="33" w:author="Leen Roos" w:date="2025-06-19T07:54:00Z" w16du:dateUtc="2025-06-19T05:54:00Z">
        <w:r w:rsidRPr="00CD106B">
          <w:rPr>
            <w:rPrChange w:id="34" w:author="Leen Roos" w:date="2025-06-19T07:54:00Z" w16du:dateUtc="2025-06-19T05:54:00Z">
              <w:rPr>
                <w:lang w:val="en-US"/>
              </w:rPr>
            </w:rPrChange>
          </w:rPr>
          <w:t xml:space="preserve">Deze offerte is in </w:t>
        </w:r>
        <w:r>
          <w:t>de Nederlandse taal opgesteld</w:t>
        </w:r>
        <w:r w:rsidR="00937DE1">
          <w:t>, met een Engelse vertaling</w:t>
        </w:r>
      </w:ins>
      <w:ins w:id="35" w:author="Leen Roos" w:date="2025-06-19T07:55:00Z" w16du:dateUtc="2025-06-19T05:55:00Z">
        <w:r w:rsidR="00937DE1">
          <w:t xml:space="preserve"> voor de omschrijving werkzaamheden</w:t>
        </w:r>
        <w:r w:rsidR="006F28D9">
          <w:t xml:space="preserve">. De verdere (formele) communicatie </w:t>
        </w:r>
      </w:ins>
      <w:ins w:id="36" w:author="Leen Roos" w:date="2025-06-19T08:02:00Z" w16du:dateUtc="2025-06-19T06:02:00Z">
        <w:r w:rsidR="004807C7">
          <w:t>zal in de Engelse taal plaatsvinden</w:t>
        </w:r>
        <w:r w:rsidR="005B4521">
          <w:t xml:space="preserve">. De rapportages zullen ook in de </w:t>
        </w:r>
        <w:r w:rsidR="00A12181">
          <w:t>Engelse taal worden op</w:t>
        </w:r>
      </w:ins>
      <w:ins w:id="37" w:author="Leen Roos" w:date="2025-06-19T08:03:00Z" w16du:dateUtc="2025-06-19T06:03:00Z">
        <w:r w:rsidR="00A12181">
          <w:t>gesteld en geleverd.</w:t>
        </w:r>
      </w:ins>
    </w:p>
    <w:p w14:paraId="7F88EEF3" w14:textId="77777777" w:rsidR="00B56EEE" w:rsidRPr="00CD106B" w:rsidRDefault="00B56EEE" w:rsidP="00111BF6">
      <w:pPr>
        <w:rPr>
          <w:rPrChange w:id="38" w:author="Leen Roos" w:date="2025-06-19T07:54:00Z" w16du:dateUtc="2025-06-19T05:54:00Z">
            <w:rPr>
              <w:lang w:val="en-US"/>
            </w:rPr>
          </w:rPrChange>
        </w:rPr>
      </w:pPr>
    </w:p>
    <w:p w14:paraId="723C408C" w14:textId="77777777" w:rsidR="002B54EE" w:rsidRPr="00660C61" w:rsidRDefault="005E7D51" w:rsidP="002B54EE">
      <w:pPr>
        <w:pStyle w:val="Kop1Geennummering"/>
      </w:pPr>
      <w:bookmarkStart w:id="39" w:name="_Hlk531958272"/>
      <w:r w:rsidRPr="00C66BF3">
        <w:lastRenderedPageBreak/>
        <w:t>Veiligheid</w:t>
      </w:r>
    </w:p>
    <w:bookmarkEnd w:id="39"/>
    <w:p w14:paraId="0C852AA8" w14:textId="3694D829" w:rsidR="002B54EE" w:rsidRDefault="005E7D51">
      <w:pPr>
        <w:rPr>
          <w:ins w:id="40" w:author="Leen Roos" w:date="2025-06-19T08:03:00Z" w16du:dateUtc="2025-06-19T06:03:00Z"/>
        </w:rPr>
      </w:pPr>
      <w:r>
        <w:t>Van ontwerp tot uitvoering krijgt veiligheid in projecten de hoogste prioriteit en wij hebben veel aandacht voor veiligheidsbewustzijn, zowel in als extern. Momenteel zijn wij gecertificeerd op het hoogste niveau van de Safety Culture Ladder, trede vijf. Wij denken graag met u mee in de projecten op het gebied van veiligheid.</w:t>
      </w:r>
    </w:p>
    <w:p w14:paraId="42A40B17" w14:textId="77777777" w:rsidR="004F0C9F" w:rsidRDefault="004F0C9F"/>
    <w:p w14:paraId="6BA7A1DE" w14:textId="78A37EC3" w:rsidR="005848E9" w:rsidRDefault="007E2637">
      <w:r>
        <w:t xml:space="preserve">Tijdens het uitvoeren van deze haalbaarheidsstudie is mogelijk een site </w:t>
      </w:r>
      <w:proofErr w:type="spellStart"/>
      <w:r>
        <w:t>vis</w:t>
      </w:r>
      <w:r w:rsidR="00056BD9">
        <w:t>it</w:t>
      </w:r>
      <w:proofErr w:type="spellEnd"/>
      <w:r w:rsidR="00056BD9">
        <w:t xml:space="preserve"> noodzakelijk om het elektriciteitsnetwerk </w:t>
      </w:r>
      <w:r w:rsidR="0039275C">
        <w:t xml:space="preserve">te beschouwen. In deze situatie wordt dan vanzelfsprekend de specifieke </w:t>
      </w:r>
      <w:r w:rsidR="00C35CDA">
        <w:t>veiligheidsmaatregelen die gelden op de site in acht genomen.</w:t>
      </w:r>
      <w:r w:rsidR="000F2293">
        <w:t xml:space="preserve"> Mocht er een bezoek aan een van de installatie nodig zijn, dan doen wij dat onder begeleiding van de installatieverantwoordelijke, die wordt aangewezen door </w:t>
      </w:r>
      <w:proofErr w:type="spellStart"/>
      <w:r w:rsidR="000F2293">
        <w:t>Centrient</w:t>
      </w:r>
      <w:proofErr w:type="spellEnd"/>
      <w:r w:rsidR="000F2293">
        <w:t xml:space="preserve"> en of de beheerder van de </w:t>
      </w:r>
      <w:proofErr w:type="spellStart"/>
      <w:r w:rsidR="000F2293">
        <w:t>Biotech</w:t>
      </w:r>
      <w:proofErr w:type="spellEnd"/>
      <w:r w:rsidR="000F2293">
        <w:t xml:space="preserve"> Campus Delft.</w:t>
      </w:r>
    </w:p>
    <w:p w14:paraId="6BC222CE" w14:textId="77777777" w:rsidR="00E23CB4" w:rsidRPr="005E23E5" w:rsidRDefault="00E23CB4" w:rsidP="00E23CB4"/>
    <w:p w14:paraId="324A78B1" w14:textId="77777777" w:rsidR="008B1AF7" w:rsidRPr="00660C61" w:rsidRDefault="005E7D51" w:rsidP="008B1AF7">
      <w:pPr>
        <w:pStyle w:val="Kop1Geennummering"/>
      </w:pPr>
      <w:r w:rsidRPr="00BA3BE4">
        <w:t>Planning</w:t>
      </w:r>
    </w:p>
    <w:p w14:paraId="6E04FA16" w14:textId="7CC64324" w:rsidR="008B1AF7" w:rsidRDefault="00111BF6" w:rsidP="008B1AF7">
      <w:r>
        <w:t xml:space="preserve">De planning wordt na opdrachtverlening </w:t>
      </w:r>
      <w:r w:rsidR="00C35CDA">
        <w:t xml:space="preserve">verder </w:t>
      </w:r>
      <w:r>
        <w:t xml:space="preserve">afgestemd met </w:t>
      </w:r>
      <w:proofErr w:type="spellStart"/>
      <w:r w:rsidR="00C35CDA">
        <w:t>Centrient</w:t>
      </w:r>
      <w:proofErr w:type="spellEnd"/>
      <w:r w:rsidR="00C35CDA">
        <w:t xml:space="preserve">. Wij schatten de duur van deze </w:t>
      </w:r>
      <w:r w:rsidR="00722877">
        <w:t xml:space="preserve">haalbaarheidsstudie in op circa 3 maanden. </w:t>
      </w:r>
      <w:r w:rsidR="006E3928">
        <w:t xml:space="preserve">Rekening houden met </w:t>
      </w:r>
      <w:r w:rsidR="0051319B">
        <w:t xml:space="preserve">een project start eind juni en met </w:t>
      </w:r>
      <w:r w:rsidR="006E3928">
        <w:t xml:space="preserve">de aankomende vakantieperiode </w:t>
      </w:r>
      <w:r w:rsidR="004A3B0F">
        <w:t xml:space="preserve">kunnen de rapportages voor fase 1 </w:t>
      </w:r>
      <w:r w:rsidR="007920EF">
        <w:t>in augustus 2025 opgeleverd worden</w:t>
      </w:r>
      <w:ins w:id="41" w:author="Leen Roos" w:date="2025-06-19T08:20:00Z" w16du:dateUtc="2025-06-19T06:20:00Z">
        <w:r w:rsidR="004C5F2D">
          <w:t xml:space="preserve"> (week 3</w:t>
        </w:r>
        <w:r w:rsidR="00A96F17">
          <w:t xml:space="preserve">0 </w:t>
        </w:r>
      </w:ins>
      <w:ins w:id="42" w:author="Leen Roos" w:date="2025-06-19T08:22:00Z" w16du:dateUtc="2025-06-19T06:22:00Z">
        <w:r w:rsidR="00F95D66">
          <w:t>concept</w:t>
        </w:r>
      </w:ins>
      <w:ins w:id="43" w:author="Leen Roos" w:date="2025-06-19T08:20:00Z" w16du:dateUtc="2025-06-19T06:20:00Z">
        <w:r w:rsidR="00A96F17">
          <w:t>, week 32 definit</w:t>
        </w:r>
      </w:ins>
      <w:ins w:id="44" w:author="Leen Roos" w:date="2025-06-19T08:21:00Z" w16du:dateUtc="2025-06-19T06:21:00Z">
        <w:r w:rsidR="00A96F17">
          <w:t>ief, uitgaande van 1 week rev</w:t>
        </w:r>
        <w:r w:rsidR="000D5683">
          <w:t xml:space="preserve">iew tijd door </w:t>
        </w:r>
        <w:proofErr w:type="spellStart"/>
        <w:r w:rsidR="000D5683">
          <w:t>Centrient</w:t>
        </w:r>
        <w:proofErr w:type="spellEnd"/>
        <w:r w:rsidR="000D5683">
          <w:t>.</w:t>
        </w:r>
      </w:ins>
      <w:ins w:id="45" w:author="Leen Roos" w:date="2025-06-19T08:20:00Z" w16du:dateUtc="2025-06-19T06:20:00Z">
        <w:r w:rsidR="004C5F2D">
          <w:t>)</w:t>
        </w:r>
      </w:ins>
      <w:r w:rsidR="00521B5C">
        <w:t xml:space="preserve">, de rapportages voor fase 2 volgen </w:t>
      </w:r>
      <w:r w:rsidR="0051319B">
        <w:t>in</w:t>
      </w:r>
      <w:r w:rsidR="00521B5C">
        <w:t xml:space="preserve"> s</w:t>
      </w:r>
      <w:r w:rsidR="00D571F1">
        <w:t>eptember</w:t>
      </w:r>
      <w:ins w:id="46" w:author="Leen Roos" w:date="2025-06-19T08:21:00Z" w16du:dateUtc="2025-06-19T06:21:00Z">
        <w:r w:rsidR="000D5683">
          <w:t xml:space="preserve"> (</w:t>
        </w:r>
      </w:ins>
      <w:ins w:id="47" w:author="Leen Roos" w:date="2025-06-19T08:22:00Z" w16du:dateUtc="2025-06-19T06:22:00Z">
        <w:r w:rsidR="00F95D66">
          <w:t xml:space="preserve">week 35 concept, </w:t>
        </w:r>
        <w:r w:rsidR="00AE5798">
          <w:t xml:space="preserve">week 37 definitief, uitgaande van </w:t>
        </w:r>
        <w:r w:rsidR="00BD7840">
          <w:t xml:space="preserve">1 week </w:t>
        </w:r>
      </w:ins>
      <w:ins w:id="48" w:author="Leen Roos" w:date="2025-06-19T08:23:00Z" w16du:dateUtc="2025-06-19T06:23:00Z">
        <w:r w:rsidR="00BD7840">
          <w:t xml:space="preserve">review tijd door </w:t>
        </w:r>
        <w:proofErr w:type="spellStart"/>
        <w:r w:rsidR="00BD7840">
          <w:t>Centrient</w:t>
        </w:r>
        <w:proofErr w:type="spellEnd"/>
        <w:r w:rsidR="00BD7840">
          <w:t>).</w:t>
        </w:r>
      </w:ins>
    </w:p>
    <w:p w14:paraId="4FFB0B63" w14:textId="77777777" w:rsidR="008B1AF7" w:rsidRDefault="008B1AF7"/>
    <w:p w14:paraId="67DB89B0" w14:textId="5738A587" w:rsidR="0051319B" w:rsidRDefault="002E240E">
      <w:pPr>
        <w:rPr>
          <w:ins w:id="49" w:author="Leen Roos" w:date="2025-06-19T07:22:00Z" w16du:dateUtc="2025-06-19T05:22:00Z"/>
        </w:rPr>
      </w:pPr>
      <w:r>
        <w:t xml:space="preserve">Wat betreft besprekingen, zijn we uitgegaan van een </w:t>
      </w:r>
      <w:ins w:id="50" w:author="Leen Roos" w:date="2025-06-19T07:21:00Z" w16du:dateUtc="2025-06-19T05:21:00Z">
        <w:r w:rsidR="000758A8">
          <w:t>algemeen (</w:t>
        </w:r>
        <w:proofErr w:type="spellStart"/>
        <w:r w:rsidR="000758A8">
          <w:t>voortgangs</w:t>
        </w:r>
        <w:proofErr w:type="spellEnd"/>
        <w:r w:rsidR="000758A8">
          <w:t>)</w:t>
        </w:r>
      </w:ins>
      <w:r w:rsidR="004A610C">
        <w:t xml:space="preserve">overleg met </w:t>
      </w:r>
      <w:proofErr w:type="spellStart"/>
      <w:r w:rsidR="004A610C">
        <w:t>Centrient</w:t>
      </w:r>
      <w:proofErr w:type="spellEnd"/>
      <w:r w:rsidR="004A610C">
        <w:t xml:space="preserve"> iedere 2 weken., bij voorkeur via Teams</w:t>
      </w:r>
      <w:r w:rsidR="00335369">
        <w:t xml:space="preserve">. Voor het start overleg van het project heeft het de voorkeur om </w:t>
      </w:r>
      <w:r w:rsidR="00642028">
        <w:t>dit ter plaatse in Delft of in het kantoor van Movares te houden.</w:t>
      </w:r>
    </w:p>
    <w:p w14:paraId="71AD77DA" w14:textId="7A2F7F76" w:rsidR="008542F8" w:rsidRDefault="008542F8">
      <w:ins w:id="51" w:author="Leen Roos" w:date="2025-06-19T07:22:00Z" w16du:dateUtc="2025-06-19T05:22:00Z">
        <w:r>
          <w:t>Naar behoefte worden er technische en inhoudelijke overleggen georganiseerd</w:t>
        </w:r>
        <w:r w:rsidR="00BF0FDF">
          <w:t>, eveneens bij voorkeur via Teams, tenzij het onderwerp een s</w:t>
        </w:r>
      </w:ins>
      <w:ins w:id="52" w:author="Leen Roos" w:date="2025-06-19T07:23:00Z" w16du:dateUtc="2025-06-19T05:23:00Z">
        <w:r w:rsidR="00BF0FDF">
          <w:t>chouw ter plaatse vereist.</w:t>
        </w:r>
        <w:r w:rsidR="001E4A5B">
          <w:t xml:space="preserve"> Er wordt van uit gegaan </w:t>
        </w:r>
      </w:ins>
      <w:ins w:id="53" w:author="Leen Roos" w:date="2025-06-19T08:05:00Z" w16du:dateUtc="2025-06-19T06:05:00Z">
        <w:r w:rsidR="00CE2F00">
          <w:t xml:space="preserve">van </w:t>
        </w:r>
      </w:ins>
      <w:ins w:id="54" w:author="Leen Roos" w:date="2025-06-19T07:23:00Z" w16du:dateUtc="2025-06-19T05:23:00Z">
        <w:r w:rsidR="001E4A5B">
          <w:t xml:space="preserve">maximaal </w:t>
        </w:r>
      </w:ins>
    </w:p>
    <w:p w14:paraId="6CF0B64B" w14:textId="73AE4028" w:rsidR="00E23CB4" w:rsidRDefault="008D47AD" w:rsidP="00E23CB4">
      <w:pPr>
        <w:rPr>
          <w:ins w:id="55" w:author="Leen Roos" w:date="2025-06-19T08:08:00Z" w16du:dateUtc="2025-06-19T06:08:00Z"/>
        </w:rPr>
      </w:pPr>
      <w:ins w:id="56" w:author="Leen Roos" w:date="2025-06-19T08:06:00Z" w16du:dateUtc="2025-06-19T06:06:00Z">
        <w:r>
          <w:t>6 technisch inhoudelijke overleggen</w:t>
        </w:r>
      </w:ins>
      <w:ins w:id="57" w:author="Leen Roos" w:date="2025-06-19T08:08:00Z" w16du:dateUtc="2025-06-19T06:08:00Z">
        <w:r w:rsidR="00CA43F6">
          <w:t xml:space="preserve">, totaal </w:t>
        </w:r>
      </w:ins>
      <w:ins w:id="58" w:author="Leen Roos" w:date="2025-06-19T08:07:00Z" w16du:dateUtc="2025-06-19T06:07:00Z">
        <w:r>
          <w:t xml:space="preserve">4 </w:t>
        </w:r>
        <w:r w:rsidR="0042253F">
          <w:t xml:space="preserve">overleggen algemeen technisch en </w:t>
        </w:r>
      </w:ins>
      <w:ins w:id="59" w:author="Leen Roos" w:date="2025-06-19T08:08:00Z" w16du:dateUtc="2025-06-19T06:08:00Z">
        <w:r w:rsidR="00CA43F6">
          <w:t xml:space="preserve">totaal </w:t>
        </w:r>
      </w:ins>
      <w:ins w:id="60" w:author="Leen Roos" w:date="2025-06-19T08:07:00Z" w16du:dateUtc="2025-06-19T06:07:00Z">
        <w:r w:rsidR="0042253F">
          <w:t xml:space="preserve">2 overleggen </w:t>
        </w:r>
      </w:ins>
      <w:ins w:id="61" w:author="Leen Roos" w:date="2025-06-19T08:08:00Z" w16du:dateUtc="2025-06-19T06:08:00Z">
        <w:r w:rsidR="00CA43F6">
          <w:t xml:space="preserve">voor </w:t>
        </w:r>
      </w:ins>
      <w:ins w:id="62" w:author="Leen Roos" w:date="2025-06-19T08:07:00Z" w16du:dateUtc="2025-06-19T06:07:00Z">
        <w:r w:rsidR="00155677">
          <w:t>bespreking review opmerkingen betreffende de rapportages</w:t>
        </w:r>
      </w:ins>
      <w:ins w:id="63" w:author="Leen Roos" w:date="2025-06-19T08:08:00Z" w16du:dateUtc="2025-06-19T06:08:00Z">
        <w:r w:rsidR="00155677">
          <w:t xml:space="preserve"> voor fase 1 en 2</w:t>
        </w:r>
        <w:r w:rsidR="006B05FD">
          <w:t>.</w:t>
        </w:r>
      </w:ins>
    </w:p>
    <w:p w14:paraId="768C23D6" w14:textId="77777777" w:rsidR="006B05FD" w:rsidRPr="005E23E5" w:rsidRDefault="006B05FD" w:rsidP="00E23CB4"/>
    <w:p w14:paraId="698E5993" w14:textId="77777777" w:rsidR="003529A4" w:rsidRPr="00660C61" w:rsidRDefault="005E7D51" w:rsidP="003529A4">
      <w:pPr>
        <w:pStyle w:val="Kop1Geennummering"/>
      </w:pPr>
      <w:r w:rsidRPr="000214AD">
        <w:t>Organisatie</w:t>
      </w:r>
    </w:p>
    <w:p w14:paraId="150F3FD6" w14:textId="16035579" w:rsidR="003529A4" w:rsidRDefault="005E7D51" w:rsidP="003529A4">
      <w:pPr>
        <w:tabs>
          <w:tab w:val="left" w:pos="1701"/>
        </w:tabs>
      </w:pPr>
      <w:r>
        <w:t xml:space="preserve">Vertegenwoordiging opdrachtgever </w:t>
      </w:r>
      <w:bookmarkStart w:id="64" w:name="EF9D16AA1B26E2C3816AC4B6F36D860BD31"/>
      <w:proofErr w:type="spellStart"/>
      <w:r w:rsidR="00D571F1">
        <w:t>Centrient</w:t>
      </w:r>
      <w:proofErr w:type="spellEnd"/>
      <w:r w:rsidR="00D571F1">
        <w:t xml:space="preserve"> </w:t>
      </w:r>
      <w:proofErr w:type="spellStart"/>
      <w:r w:rsidR="00D571F1">
        <w:t>Pharmaceutica</w:t>
      </w:r>
      <w:r w:rsidR="00623BDD">
        <w:t>l</w:t>
      </w:r>
      <w:r w:rsidR="00D571F1">
        <w:t>s</w:t>
      </w:r>
      <w:proofErr w:type="spellEnd"/>
      <w:r w:rsidR="005E23E5">
        <w:t>.</w:t>
      </w:r>
      <w:bookmarkEnd w:id="64"/>
      <w:r w:rsidRPr="00C714EB">
        <w:t>:</w:t>
      </w:r>
      <w:r>
        <w:br/>
        <w:t>Projectmanager</w:t>
      </w:r>
      <w:r w:rsidR="005E23E5">
        <w:t xml:space="preserve">/ contactpersoon </w:t>
      </w:r>
      <w:r>
        <w:tab/>
        <w:t xml:space="preserve">: </w:t>
      </w:r>
      <w:bookmarkStart w:id="65" w:name="EFA58BBAE16ECD418A11A098F8ACC5EE351"/>
      <w:r w:rsidR="00D571F1">
        <w:t>Ali Abdul</w:t>
      </w:r>
      <w:r w:rsidR="005E23E5">
        <w:t xml:space="preserve"> </w:t>
      </w:r>
      <w:bookmarkEnd w:id="65"/>
    </w:p>
    <w:p w14:paraId="6B48DB8E" w14:textId="77777777" w:rsidR="003529A4" w:rsidRDefault="003529A4" w:rsidP="003529A4">
      <w:pPr>
        <w:tabs>
          <w:tab w:val="left" w:pos="1701"/>
        </w:tabs>
      </w:pPr>
    </w:p>
    <w:p w14:paraId="651BD4C3" w14:textId="77777777" w:rsidR="003529A4" w:rsidRDefault="005E7D51" w:rsidP="003529A4">
      <w:pPr>
        <w:tabs>
          <w:tab w:val="left" w:pos="1701"/>
        </w:tabs>
      </w:pPr>
      <w:r>
        <w:t>Vertegenwoordiging opdrachtnemer Movares Nederland B.V.</w:t>
      </w:r>
      <w:r w:rsidRPr="00A27731">
        <w:t>:</w:t>
      </w:r>
    </w:p>
    <w:p w14:paraId="77BE388B" w14:textId="7DF7AEDE" w:rsidR="003529A4" w:rsidRPr="006E6C55" w:rsidRDefault="005E7D51" w:rsidP="003529A4">
      <w:pPr>
        <w:tabs>
          <w:tab w:val="left" w:pos="1701"/>
        </w:tabs>
      </w:pPr>
      <w:r w:rsidRPr="006E6C55">
        <w:t>Projectmanager</w:t>
      </w:r>
      <w:r w:rsidR="005E23E5" w:rsidRPr="006E6C55">
        <w:t>/ contactpersoon</w:t>
      </w:r>
      <w:r w:rsidRPr="006E6C55">
        <w:tab/>
        <w:t xml:space="preserve">: </w:t>
      </w:r>
      <w:r w:rsidR="00D571F1">
        <w:t>HOLD</w:t>
      </w:r>
    </w:p>
    <w:p w14:paraId="36F7C839" w14:textId="77777777" w:rsidR="00E23CB4" w:rsidRPr="006E6C55" w:rsidRDefault="00E23CB4" w:rsidP="00E23CB4"/>
    <w:p w14:paraId="30AB2E83" w14:textId="77777777" w:rsidR="00E23CB4" w:rsidRPr="006E6C55" w:rsidRDefault="00E23CB4" w:rsidP="00E23CB4"/>
    <w:p w14:paraId="322419E7" w14:textId="68CB66D1" w:rsidR="00E23CB4" w:rsidRPr="005E23E5" w:rsidRDefault="005E23E5" w:rsidP="00E23CB4">
      <w:pPr>
        <w:pStyle w:val="Kop1Geennummering"/>
      </w:pPr>
      <w:bookmarkStart w:id="66" w:name="EF9205D2DAB9E9F4ADB22B83CBCD0D806F1"/>
      <w:r>
        <w:t>Honorarium</w:t>
      </w:r>
      <w:bookmarkEnd w:id="66"/>
    </w:p>
    <w:p w14:paraId="56BC82EF" w14:textId="77777777" w:rsidR="00F53527" w:rsidRDefault="00F53527" w:rsidP="00F53527"/>
    <w:p w14:paraId="393C4BCC" w14:textId="21FC67D2" w:rsidR="00290C68" w:rsidRDefault="00F53527" w:rsidP="00F53527">
      <w:r>
        <w:t xml:space="preserve">De </w:t>
      </w:r>
      <w:r w:rsidR="00D571F1">
        <w:t>haalbaarheids</w:t>
      </w:r>
      <w:r w:rsidR="00290C68">
        <w:t xml:space="preserve">studie wordt u aangeboden voor </w:t>
      </w:r>
    </w:p>
    <w:p w14:paraId="18F7F659" w14:textId="245C0E79" w:rsidR="00F53527" w:rsidRPr="00F37591" w:rsidRDefault="00290C68" w:rsidP="00F53527">
      <w:pPr>
        <w:rPr>
          <w:i/>
          <w:iCs/>
        </w:rPr>
      </w:pPr>
      <w:r w:rsidRPr="00F37591">
        <w:rPr>
          <w:i/>
          <w:iCs/>
        </w:rPr>
        <w:t>Bedrag invullen en uitschrijven</w:t>
      </w:r>
      <w:r w:rsidR="00F53527" w:rsidRPr="00F37591">
        <w:rPr>
          <w:i/>
          <w:iCs/>
        </w:rPr>
        <w:t xml:space="preserve">. </w:t>
      </w:r>
    </w:p>
    <w:p w14:paraId="7BB280E8" w14:textId="4EDBFF8C" w:rsidR="00F53527" w:rsidRDefault="0088327E" w:rsidP="00F53527">
      <w:r>
        <w:t xml:space="preserve">Voor fase 1 verwachten we </w:t>
      </w:r>
      <w:r w:rsidR="00BF147E">
        <w:t xml:space="preserve">circa </w:t>
      </w:r>
      <w:r w:rsidR="00F37591">
        <w:t>340 uur te moeten besteden. Voor fase 2 zal dit circa 2</w:t>
      </w:r>
      <w:r w:rsidR="0008759B">
        <w:t>5</w:t>
      </w:r>
      <w:r w:rsidR="00F37591">
        <w:t>0 uren zijn.</w:t>
      </w:r>
    </w:p>
    <w:p w14:paraId="778B7219" w14:textId="77777777" w:rsidR="00F53527" w:rsidRPr="005E23E5" w:rsidRDefault="00F53527" w:rsidP="00E23CB4">
      <w:pPr>
        <w:pStyle w:val="MovaresTextHidden"/>
      </w:pPr>
    </w:p>
    <w:p w14:paraId="4F5A4917" w14:textId="578293C5" w:rsidR="00F53527" w:rsidRDefault="00F53527" w:rsidP="00F53527">
      <w:r w:rsidRPr="00A7638E">
        <w:t xml:space="preserve">De vaste </w:t>
      </w:r>
      <w:r w:rsidR="00A2277F">
        <w:t>totaal</w:t>
      </w:r>
      <w:r w:rsidRPr="00A7638E">
        <w:t>prijs voor het uitvoeren van de werkzaamheden conform deze offerte bedraagt:</w:t>
      </w:r>
    </w:p>
    <w:p w14:paraId="55B2D6BD" w14:textId="77777777" w:rsidR="00F53527" w:rsidRDefault="00F53527" w:rsidP="00F53527"/>
    <w:p w14:paraId="48E4F344" w14:textId="476BC20F" w:rsidR="00F53527" w:rsidRPr="00A2146D" w:rsidRDefault="00F53527" w:rsidP="00F53527">
      <w:pPr>
        <w:jc w:val="center"/>
        <w:rPr>
          <w:b/>
          <w:bCs/>
        </w:rPr>
      </w:pPr>
      <w:r w:rsidRPr="00A2146D">
        <w:rPr>
          <w:b/>
          <w:bCs/>
        </w:rPr>
        <w:lastRenderedPageBreak/>
        <w:t>€,-</w:t>
      </w:r>
    </w:p>
    <w:p w14:paraId="1255530B" w14:textId="332B2737" w:rsidR="00F53527" w:rsidRDefault="00F53527" w:rsidP="00F53527">
      <w:r w:rsidRPr="00A7638E">
        <w:t>(</w:t>
      </w:r>
      <w:r w:rsidR="0008173A" w:rsidRPr="00A7638E">
        <w:t>Zegge</w:t>
      </w:r>
      <w:r w:rsidRPr="00A7638E">
        <w:t xml:space="preserve">: euro) exclusief btw, gebaseerd op prijspeil </w:t>
      </w:r>
      <w:r w:rsidRPr="00A2146D">
        <w:t>2025</w:t>
      </w:r>
      <w:r w:rsidR="00A2277F">
        <w:t>.</w:t>
      </w:r>
    </w:p>
    <w:p w14:paraId="5AB1C089" w14:textId="77777777" w:rsidR="00C61B9E" w:rsidRDefault="00C61B9E"/>
    <w:p w14:paraId="70342B32" w14:textId="77777777" w:rsidR="00E23CB4" w:rsidRDefault="00E23CB4" w:rsidP="00E23CB4"/>
    <w:p w14:paraId="1C6A1ECB" w14:textId="3849582F" w:rsidR="00E23CB4" w:rsidRDefault="005E23E5" w:rsidP="00E23CB4">
      <w:pPr>
        <w:pStyle w:val="Kop1Geennummering"/>
      </w:pPr>
      <w:bookmarkStart w:id="67" w:name="EF4C08C099ED0825E391A33E4D71FB56421"/>
      <w:r>
        <w:t>Verrekening</w:t>
      </w:r>
      <w:bookmarkEnd w:id="67"/>
    </w:p>
    <w:p w14:paraId="5FB89C98" w14:textId="015A371A" w:rsidR="005A63B7" w:rsidRDefault="005A63B7" w:rsidP="005A63B7">
      <w:r>
        <w:t xml:space="preserve">Voorgesteld wordt de vaste prijs met u te verrekenen in </w:t>
      </w:r>
      <w:r w:rsidR="00290C68">
        <w:t xml:space="preserve">2 </w:t>
      </w:r>
      <w:r>
        <w:t xml:space="preserve">termijnen. </w:t>
      </w:r>
    </w:p>
    <w:p w14:paraId="485C5BD2" w14:textId="670A483D" w:rsidR="005A63B7" w:rsidRDefault="005A63B7" w:rsidP="005A63B7">
      <w:r>
        <w:t>De 1e termijn (% van de opdrachtsom), ad € vervalt na verstrekking van de opdracht.</w:t>
      </w:r>
    </w:p>
    <w:p w14:paraId="1A3B50A6" w14:textId="10822EB2" w:rsidR="005A63B7" w:rsidRDefault="005A63B7" w:rsidP="005A63B7">
      <w:r>
        <w:t>De 2e termijn (% van de opdrachtsom), ad € vervalt na .</w:t>
      </w:r>
    </w:p>
    <w:p w14:paraId="4644FD5C" w14:textId="77777777" w:rsidR="005A63B7" w:rsidRPr="005A63B7" w:rsidRDefault="005A63B7" w:rsidP="005A63B7"/>
    <w:p w14:paraId="6B359D57" w14:textId="77777777" w:rsidR="005051D4" w:rsidRPr="00660C61" w:rsidRDefault="005E7D51" w:rsidP="005051D4">
      <w:pPr>
        <w:pStyle w:val="Kop1Geennummering"/>
      </w:pPr>
      <w:r w:rsidRPr="00660C61">
        <w:t>Meer-/</w:t>
      </w:r>
      <w:r w:rsidRPr="0072040C">
        <w:t>minderwerk</w:t>
      </w:r>
    </w:p>
    <w:p w14:paraId="02E20613" w14:textId="77777777" w:rsidR="005051D4" w:rsidRDefault="005E7D51" w:rsidP="005051D4">
      <w:r>
        <w:t>Tijdens de uitvoering van het project kunnen zich omstandigheden voordoen die afwijken van de aannames ten tijde van de opdracht en die niet vallen binnen de bepaling van de opdrachtsom. De projectmanager zal in dat geval een voorstel doen of alternatieven aangeven met prijsconsequenties aan de opdrachtgever, zodat deze vooraf kan beslissen en een additionele opdracht kan geven.</w:t>
      </w:r>
    </w:p>
    <w:p w14:paraId="340FB6EF" w14:textId="77777777" w:rsidR="005051D4" w:rsidRDefault="005051D4" w:rsidP="005051D4">
      <w:pPr>
        <w:rPr>
          <w:iCs/>
          <w:szCs w:val="22"/>
        </w:rPr>
      </w:pPr>
    </w:p>
    <w:p w14:paraId="59E9B2DC" w14:textId="77777777" w:rsidR="005051D4" w:rsidRPr="00144411" w:rsidRDefault="005E7D51" w:rsidP="005051D4">
      <w:r w:rsidRPr="00144411">
        <w:t>De projectmanager zal onmiddellijk adequate maatregelen treffen indien:</w:t>
      </w:r>
    </w:p>
    <w:p w14:paraId="757F9010" w14:textId="198C33C3" w:rsidR="005051D4" w:rsidRPr="000E0151" w:rsidRDefault="0008173A" w:rsidP="005051D4">
      <w:pPr>
        <w:pStyle w:val="MovaresListNumber"/>
        <w:numPr>
          <w:ilvl w:val="0"/>
          <w:numId w:val="26"/>
        </w:numPr>
        <w:ind w:left="567" w:hanging="198"/>
      </w:pPr>
      <w:r w:rsidRPr="000E0151">
        <w:t>De</w:t>
      </w:r>
      <w:r w:rsidR="005E7D51" w:rsidRPr="000E0151">
        <w:t xml:space="preserve"> projectvoortgang ernstig verstoord dreigt te raken, of;</w:t>
      </w:r>
    </w:p>
    <w:p w14:paraId="39C6B677" w14:textId="32AA7DF5" w:rsidR="005051D4" w:rsidRPr="00144411" w:rsidRDefault="0008173A" w:rsidP="005051D4">
      <w:pPr>
        <w:pStyle w:val="MovaresListNumber"/>
        <w:numPr>
          <w:ilvl w:val="0"/>
          <w:numId w:val="26"/>
        </w:numPr>
        <w:ind w:left="567" w:hanging="198"/>
      </w:pPr>
      <w:r w:rsidRPr="000E0151">
        <w:t>Er</w:t>
      </w:r>
      <w:r w:rsidR="005E7D51" w:rsidRPr="000E0151">
        <w:t xml:space="preserve"> ten gevolge van dwingende reden of op grond van efficiency onverwijlde maatregelen noodzakelijk</w:t>
      </w:r>
      <w:r w:rsidR="005E7D51" w:rsidRPr="00144411">
        <w:t xml:space="preserve"> of wenselijk zijn.</w:t>
      </w:r>
    </w:p>
    <w:p w14:paraId="1752C86D" w14:textId="77777777" w:rsidR="005051D4" w:rsidRDefault="005E7D51">
      <w:r w:rsidRPr="00144411">
        <w:t>De projectmanager stelt alles in het werk de opdrachtgever hierover nadien zo snel mogelijk te informeren, alsmede over meer- of minderwerk.</w:t>
      </w:r>
    </w:p>
    <w:p w14:paraId="5DDFC53A" w14:textId="77777777" w:rsidR="00E23CB4" w:rsidRDefault="00E23CB4" w:rsidP="00E23CB4"/>
    <w:p w14:paraId="6C9E34C8" w14:textId="77777777" w:rsidR="00E23CB4" w:rsidRDefault="005E7D51" w:rsidP="00E23CB4">
      <w:pPr>
        <w:pStyle w:val="Kop1Geennummering"/>
      </w:pPr>
      <w:r>
        <w:t>Privacy</w:t>
      </w:r>
    </w:p>
    <w:p w14:paraId="0C5BE062" w14:textId="77777777" w:rsidR="00E23CB4" w:rsidRDefault="005E7D51" w:rsidP="00E23CB4">
      <w:r>
        <w:t xml:space="preserve">Aan de hand van de </w:t>
      </w:r>
      <w:hyperlink r:id="rId8" w:history="1">
        <w:r w:rsidR="00E23CB4">
          <w:rPr>
            <w:rStyle w:val="Hyperlink"/>
          </w:rPr>
          <w:t>brochure Privacy</w:t>
        </w:r>
      </w:hyperlink>
      <w:r>
        <w:t xml:space="preserve"> geven we u als opdrachtgever inzicht in de manier waarop we privacy bij Movares waarborgen wanneer we voor u persoonsgegevens verwerken.</w:t>
      </w:r>
    </w:p>
    <w:p w14:paraId="3BBBCFAA" w14:textId="77777777" w:rsidR="00E23CB4" w:rsidRPr="002302E7" w:rsidRDefault="00E23CB4" w:rsidP="00E23CB4"/>
    <w:p w14:paraId="2F1A9236" w14:textId="77777777" w:rsidR="00225251" w:rsidRPr="00E63A2D" w:rsidRDefault="005E7D51" w:rsidP="00225251">
      <w:pPr>
        <w:pStyle w:val="Kop1Geennummering"/>
      </w:pPr>
      <w:bookmarkStart w:id="68" w:name="_Hlk86652825"/>
      <w:r w:rsidRPr="006244A8">
        <w:t>Algemene voorwaarden</w:t>
      </w:r>
    </w:p>
    <w:p w14:paraId="14D04D0F" w14:textId="77777777" w:rsidR="00225251" w:rsidRDefault="005E7D51" w:rsidP="00225251">
      <w:bookmarkStart w:id="69" w:name="_Hlk54942694"/>
      <w:r w:rsidRPr="00F918AD">
        <w:t>Op deze offerte, de overeenkomst</w:t>
      </w:r>
      <w:r>
        <w:t xml:space="preserve"> die hieruit voortvloeit</w:t>
      </w:r>
      <w:r w:rsidRPr="00F918AD">
        <w:t xml:space="preserve"> en </w:t>
      </w:r>
      <w:r>
        <w:t>onze</w:t>
      </w:r>
      <w:r w:rsidRPr="00F918AD">
        <w:t xml:space="preserve"> werkzaamheden </w:t>
      </w:r>
      <w:r>
        <w:t>zijn</w:t>
      </w:r>
      <w:r w:rsidRPr="00F918AD">
        <w:t xml:space="preserve"> van toepassing </w:t>
      </w:r>
      <w:r>
        <w:t>d</w:t>
      </w:r>
      <w:r w:rsidRPr="00F918AD">
        <w:t>e Rechtsverhouding opdrachtgever</w:t>
      </w:r>
      <w:r>
        <w:t xml:space="preserve"> -</w:t>
      </w:r>
      <w:r w:rsidRPr="00F918AD">
        <w:t xml:space="preserve"> architect, ingenieur en adviseur DNR 2011</w:t>
      </w:r>
      <w:r>
        <w:t xml:space="preserve"> (eerste h</w:t>
      </w:r>
      <w:r w:rsidRPr="00F918AD">
        <w:t>erzien</w:t>
      </w:r>
      <w:r>
        <w:t xml:space="preserve">ing, </w:t>
      </w:r>
      <w:r w:rsidRPr="00F918AD">
        <w:t>juli 2013</w:t>
      </w:r>
      <w:r>
        <w:t>)</w:t>
      </w:r>
      <w:r w:rsidRPr="00F918AD">
        <w:t>. Deze</w:t>
      </w:r>
      <w:r>
        <w:t xml:space="preserve"> kunt u downloaden via onze website: </w:t>
      </w:r>
      <w:hyperlink r:id="rId9" w:history="1">
        <w:r w:rsidR="00225251" w:rsidRPr="00AE607D">
          <w:rPr>
            <w:rStyle w:val="Hyperlink"/>
          </w:rPr>
          <w:t>www.movares.nl/algemene-voorwaarden</w:t>
        </w:r>
      </w:hyperlink>
      <w:r w:rsidRPr="00F918AD">
        <w:t xml:space="preserve"> </w:t>
      </w:r>
      <w:r>
        <w:t xml:space="preserve">en </w:t>
      </w:r>
      <w:r w:rsidRPr="00F918AD">
        <w:t>zullen u op eerste verzoek kosteloos worden toegezonden</w:t>
      </w:r>
      <w:r>
        <w:t>.</w:t>
      </w:r>
    </w:p>
    <w:p w14:paraId="1628F405" w14:textId="73B69BB5" w:rsidR="00225251" w:rsidRDefault="004A2550" w:rsidP="00225251">
      <w:r>
        <w:t>Daarnaast is overeenstemming vereist t.a.v. de NDA, die wij nog niet hebben kunnen beoordelen.</w:t>
      </w:r>
    </w:p>
    <w:bookmarkEnd w:id="69"/>
    <w:p w14:paraId="1EAB6F26" w14:textId="77777777" w:rsidR="00225251" w:rsidRDefault="005E7D51" w:rsidP="00225251">
      <w:r>
        <w:rPr>
          <w:noProof/>
        </w:rPr>
        <mc:AlternateContent>
          <mc:Choice Requires="wps">
            <w:drawing>
              <wp:anchor distT="0" distB="0" distL="114300" distR="114300" simplePos="0" relativeHeight="251659264" behindDoc="0" locked="0" layoutInCell="1" allowOverlap="1" wp14:anchorId="22B2F4CE" wp14:editId="466634AA">
                <wp:simplePos x="0" y="0"/>
                <wp:positionH relativeFrom="column">
                  <wp:posOffset>3699662</wp:posOffset>
                </wp:positionH>
                <wp:positionV relativeFrom="paragraph">
                  <wp:posOffset>119380</wp:posOffset>
                </wp:positionV>
                <wp:extent cx="1170432" cy="592531"/>
                <wp:effectExtent l="0" t="0" r="0" b="0"/>
                <wp:wrapNone/>
                <wp:docPr id="8" name="Tekstvak 8"/>
                <wp:cNvGraphicFramePr/>
                <a:graphic xmlns:a="http://schemas.openxmlformats.org/drawingml/2006/main">
                  <a:graphicData uri="http://schemas.microsoft.com/office/word/2010/wordprocessingShape">
                    <wps:wsp>
                      <wps:cNvSpPr txBox="1"/>
                      <wps:spPr>
                        <a:xfrm>
                          <a:off x="0" y="0"/>
                          <a:ext cx="1170432" cy="592531"/>
                        </a:xfrm>
                        <a:prstGeom prst="rect">
                          <a:avLst/>
                        </a:prstGeom>
                        <a:noFill/>
                        <a:ln w="6350">
                          <a:noFill/>
                        </a:ln>
                      </wps:spPr>
                      <wps:txbx>
                        <w:txbxContent>
                          <w:p w14:paraId="6A296628" w14:textId="77777777" w:rsidR="00225251" w:rsidRPr="0001784E" w:rsidRDefault="00225251" w:rsidP="00225251"/>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2B2F4CE" id="_x0000_t202" coordsize="21600,21600" o:spt="202" path="m,l,21600r21600,l21600,xe">
                <v:stroke joinstyle="miter"/>
                <v:path gradientshapeok="t" o:connecttype="rect"/>
              </v:shapetype>
              <v:shape id="Tekstvak 8" o:spid="_x0000_s1026" type="#_x0000_t202" style="position:absolute;margin-left:291.3pt;margin-top:9.4pt;width:92.15pt;height:4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" filled="f" stroked="f" strokeweight=".5pt">
                <v:textbox>
                  <w:txbxContent>
                    <w:p w14:paraId="6A296628" w14:textId="77777777" w:rsidR="00225251" w:rsidRPr="0001784E" w:rsidRDefault="00225251" w:rsidP="00225251"/>
                  </w:txbxContent>
                </v:textbox>
              </v:shape>
            </w:pict>
          </mc:Fallback>
        </mc:AlternateContent>
      </w:r>
    </w:p>
    <w:tbl>
      <w:tblPr>
        <w:tblW w:w="9070" w:type="dxa"/>
        <w:tblLayout w:type="fixed"/>
        <w:tblCellMar>
          <w:left w:w="0" w:type="dxa"/>
        </w:tblCellMar>
        <w:tblLook w:val="04A0" w:firstRow="1" w:lastRow="0" w:firstColumn="1" w:lastColumn="0" w:noHBand="0" w:noVBand="1"/>
      </w:tblPr>
      <w:tblGrid>
        <w:gridCol w:w="3969"/>
        <w:gridCol w:w="5101"/>
      </w:tblGrid>
      <w:tr w:rsidR="009822DF" w14:paraId="62369E8B" w14:textId="77777777" w:rsidTr="006B267D">
        <w:trPr>
          <w:trHeight w:val="1115"/>
        </w:trPr>
        <w:tc>
          <w:tcPr>
            <w:tcW w:w="3969" w:type="dxa"/>
          </w:tcPr>
          <w:p w14:paraId="31D3D521" w14:textId="77777777" w:rsidR="00225251" w:rsidRDefault="005E7D51" w:rsidP="006B267D">
            <w:bookmarkStart w:id="70" w:name="_Hlk52529767"/>
            <w:r w:rsidRPr="0091396E">
              <w:t>Movares Nederland B.V. is gecertificeerd voor</w:t>
            </w:r>
            <w:r>
              <w:t xml:space="preserve"> ISO 9001,</w:t>
            </w:r>
            <w:r w:rsidRPr="0091396E">
              <w:t xml:space="preserve"> </w:t>
            </w:r>
            <w:r w:rsidRPr="00351E5B">
              <w:t>ISO 27001</w:t>
            </w:r>
            <w:r>
              <w:t xml:space="preserve">, </w:t>
            </w:r>
            <w:r w:rsidRPr="0091396E">
              <w:t>ISO 14001</w:t>
            </w:r>
            <w:r>
              <w:t>, ISO 19650 BIM, VCA</w:t>
            </w:r>
            <w:r w:rsidRPr="006144DF">
              <w:rPr>
                <w:vertAlign w:val="superscript"/>
              </w:rPr>
              <w:t>++</w:t>
            </w:r>
            <w:r>
              <w:t>, Veilig bewust certificaat trede 5, CO</w:t>
            </w:r>
            <w:r w:rsidRPr="006144DF">
              <w:rPr>
                <w:vertAlign w:val="subscript"/>
              </w:rPr>
              <w:t>2</w:t>
            </w:r>
            <w:r>
              <w:t xml:space="preserve"> bewust certificaat niveau 5.</w:t>
            </w:r>
            <w:r w:rsidRPr="0091396E">
              <w:t xml:space="preserve"> </w:t>
            </w:r>
          </w:p>
        </w:tc>
        <w:tc>
          <w:tcPr>
            <w:tcW w:w="5101" w:type="dxa"/>
          </w:tcPr>
          <w:p w14:paraId="26A4220A" w14:textId="77777777" w:rsidR="00225251" w:rsidRDefault="005E7D51" w:rsidP="006B267D">
            <w:r>
              <w:rPr>
                <w:noProof/>
              </w:rPr>
              <w:drawing>
                <wp:anchor distT="0" distB="0" distL="114300" distR="114300" simplePos="0" relativeHeight="251663360" behindDoc="0" locked="0" layoutInCell="1" allowOverlap="1" wp14:anchorId="59FF2F94" wp14:editId="5B22E269">
                  <wp:simplePos x="0" y="0"/>
                  <wp:positionH relativeFrom="column">
                    <wp:posOffset>144780</wp:posOffset>
                  </wp:positionH>
                  <wp:positionV relativeFrom="paragraph">
                    <wp:posOffset>67945</wp:posOffset>
                  </wp:positionV>
                  <wp:extent cx="639445" cy="659765"/>
                  <wp:effectExtent l="0" t="0" r="8255" b="6985"/>
                  <wp:wrapSquare wrapText="bothSides"/>
                  <wp:docPr id="134522496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2278"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9445" cy="659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BFBE6B4" wp14:editId="6E234BE1">
                  <wp:simplePos x="0" y="0"/>
                  <wp:positionH relativeFrom="column">
                    <wp:posOffset>705485</wp:posOffset>
                  </wp:positionH>
                  <wp:positionV relativeFrom="paragraph">
                    <wp:posOffset>69850</wp:posOffset>
                  </wp:positionV>
                  <wp:extent cx="612140" cy="657225"/>
                  <wp:effectExtent l="0" t="0" r="0" b="9525"/>
                  <wp:wrapSquare wrapText="bothSides"/>
                  <wp:docPr id="30943625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59999"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1214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B753D21" wp14:editId="07915981">
                  <wp:simplePos x="0" y="0"/>
                  <wp:positionH relativeFrom="column">
                    <wp:posOffset>1230630</wp:posOffset>
                  </wp:positionH>
                  <wp:positionV relativeFrom="paragraph">
                    <wp:posOffset>65405</wp:posOffset>
                  </wp:positionV>
                  <wp:extent cx="619760" cy="666115"/>
                  <wp:effectExtent l="0" t="0" r="8890" b="635"/>
                  <wp:wrapSquare wrapText="bothSides"/>
                  <wp:docPr id="200251970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76913"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9760" cy="666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84E">
              <w:rPr>
                <w:noProof/>
              </w:rPr>
              <w:drawing>
                <wp:anchor distT="0" distB="0" distL="114300" distR="114300" simplePos="0" relativeHeight="251666432" behindDoc="0" locked="0" layoutInCell="1" allowOverlap="1" wp14:anchorId="2FBC75A9" wp14:editId="333B5DFC">
                  <wp:simplePos x="0" y="0"/>
                  <wp:positionH relativeFrom="column">
                    <wp:posOffset>1902846</wp:posOffset>
                  </wp:positionH>
                  <wp:positionV relativeFrom="paragraph">
                    <wp:posOffset>144780</wp:posOffset>
                  </wp:positionV>
                  <wp:extent cx="893445" cy="453390"/>
                  <wp:effectExtent l="0" t="0" r="1905" b="3810"/>
                  <wp:wrapSquare wrapText="bothSides"/>
                  <wp:docPr id="11" name="Afbeelding 11" descr="Afbeelding met tekst, Lettertype, symboo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Lettertype, symbool, logo&#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3445" cy="453390"/>
                          </a:xfrm>
                          <a:prstGeom prst="rect">
                            <a:avLst/>
                          </a:prstGeom>
                        </pic:spPr>
                      </pic:pic>
                    </a:graphicData>
                  </a:graphic>
                </wp:anchor>
              </w:drawing>
            </w:r>
            <w:r>
              <w:t xml:space="preserve">  </w:t>
            </w:r>
          </w:p>
          <w:p w14:paraId="01BAA551" w14:textId="77777777" w:rsidR="00225251" w:rsidRDefault="00225251" w:rsidP="006B267D"/>
          <w:p w14:paraId="7064B312" w14:textId="77777777" w:rsidR="00225251" w:rsidRPr="0001784E" w:rsidRDefault="005E7D51" w:rsidP="006B267D">
            <w:pPr>
              <w:tabs>
                <w:tab w:val="left" w:pos="3859"/>
              </w:tabs>
            </w:pPr>
            <w:r>
              <w:tab/>
            </w:r>
          </w:p>
        </w:tc>
      </w:tr>
      <w:bookmarkEnd w:id="70"/>
    </w:tbl>
    <w:p w14:paraId="646D25B7" w14:textId="77777777" w:rsidR="00225251" w:rsidRDefault="00225251" w:rsidP="00225251"/>
    <w:tbl>
      <w:tblPr>
        <w:tblW w:w="7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1E0" w:firstRow="1" w:lastRow="1" w:firstColumn="1" w:lastColumn="1" w:noHBand="0" w:noVBand="0"/>
      </w:tblPr>
      <w:tblGrid>
        <w:gridCol w:w="5245"/>
        <w:gridCol w:w="2268"/>
      </w:tblGrid>
      <w:tr w:rsidR="009822DF" w14:paraId="4C3C8052" w14:textId="77777777" w:rsidTr="006B267D">
        <w:trPr>
          <w:trHeight w:val="1026"/>
        </w:trPr>
        <w:tc>
          <w:tcPr>
            <w:tcW w:w="5245" w:type="dxa"/>
            <w:tcBorders>
              <w:top w:val="nil"/>
              <w:left w:val="nil"/>
              <w:bottom w:val="nil"/>
              <w:right w:val="nil"/>
            </w:tcBorders>
            <w:hideMark/>
          </w:tcPr>
          <w:p w14:paraId="4A4CDAE9" w14:textId="77777777" w:rsidR="00225251" w:rsidRDefault="005E7D51" w:rsidP="006B267D">
            <w:r w:rsidRPr="00496EFD">
              <w:t>Movares is het eerste bedrijf in Nederland dat een Zero Waste certificaat heeft behaald.</w:t>
            </w:r>
          </w:p>
        </w:tc>
        <w:tc>
          <w:tcPr>
            <w:tcW w:w="2268" w:type="dxa"/>
            <w:tcBorders>
              <w:top w:val="nil"/>
              <w:left w:val="nil"/>
              <w:bottom w:val="nil"/>
              <w:right w:val="nil"/>
            </w:tcBorders>
            <w:hideMark/>
          </w:tcPr>
          <w:p w14:paraId="0176F909" w14:textId="77777777" w:rsidR="00225251" w:rsidRDefault="005E7D51" w:rsidP="006B267D">
            <w:pPr>
              <w:spacing w:line="260" w:lineRule="atLeast"/>
            </w:pPr>
            <w:r>
              <w:rPr>
                <w:noProof/>
              </w:rPr>
              <w:drawing>
                <wp:anchor distT="0" distB="0" distL="114300" distR="114300" simplePos="0" relativeHeight="251661312" behindDoc="0" locked="0" layoutInCell="1" allowOverlap="1" wp14:anchorId="0AD88706" wp14:editId="48CB1D99">
                  <wp:simplePos x="0" y="0"/>
                  <wp:positionH relativeFrom="column">
                    <wp:posOffset>252730</wp:posOffset>
                  </wp:positionH>
                  <wp:positionV relativeFrom="paragraph">
                    <wp:posOffset>3810</wp:posOffset>
                  </wp:positionV>
                  <wp:extent cx="1185545" cy="510540"/>
                  <wp:effectExtent l="0" t="0" r="0" b="381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2426" name="Afbeelding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5545" cy="510540"/>
                          </a:xfrm>
                          <a:prstGeom prst="rect">
                            <a:avLst/>
                          </a:prstGeom>
                        </pic:spPr>
                      </pic:pic>
                    </a:graphicData>
                  </a:graphic>
                  <wp14:sizeRelH relativeFrom="margin">
                    <wp14:pctWidth>0</wp14:pctWidth>
                  </wp14:sizeRelH>
                  <wp14:sizeRelV relativeFrom="margin">
                    <wp14:pctHeight>0</wp14:pctHeight>
                  </wp14:sizeRelV>
                </wp:anchor>
              </w:drawing>
            </w:r>
            <w:r>
              <w:t> </w:t>
            </w:r>
          </w:p>
        </w:tc>
      </w:tr>
      <w:bookmarkEnd w:id="68"/>
    </w:tbl>
    <w:p w14:paraId="6DC62F4F" w14:textId="77777777" w:rsidR="00E23CB4" w:rsidRPr="002302E7" w:rsidRDefault="00E23CB4" w:rsidP="00E23CB4"/>
    <w:p w14:paraId="6711CDE0" w14:textId="77777777" w:rsidR="00305223" w:rsidRPr="00922BBE" w:rsidRDefault="005E7D51" w:rsidP="00305223">
      <w:pPr>
        <w:pStyle w:val="Kop1Geennummering"/>
      </w:pPr>
      <w:r w:rsidRPr="00D67A6C">
        <w:t>Geldigheid</w:t>
      </w:r>
    </w:p>
    <w:p w14:paraId="31140509" w14:textId="77777777" w:rsidR="00305223" w:rsidRDefault="005E7D51" w:rsidP="00305223">
      <w:pPr>
        <w:tabs>
          <w:tab w:val="left" w:pos="2040"/>
        </w:tabs>
      </w:pPr>
      <w:r w:rsidRPr="00BF4C5D">
        <w:t>Deze offerte is twee maanden geldig. Daarna kunnen prijsstelling en voorwaarden onderhevig zijn aan wijzigingen.</w:t>
      </w:r>
    </w:p>
    <w:p w14:paraId="1271832C" w14:textId="77777777" w:rsidR="00E23CB4" w:rsidRPr="002302E7" w:rsidRDefault="00E23CB4" w:rsidP="00E23CB4"/>
    <w:p w14:paraId="27C1E17D" w14:textId="77777777" w:rsidR="00D40E3F" w:rsidRPr="001B622B" w:rsidRDefault="005E7D51" w:rsidP="00D40E3F">
      <w:pPr>
        <w:pStyle w:val="Kop1Geennummering"/>
      </w:pPr>
      <w:r w:rsidRPr="00660C61">
        <w:t>Acceptatie</w:t>
      </w:r>
    </w:p>
    <w:p w14:paraId="53F43C38" w14:textId="4F7C7936" w:rsidR="00D40E3F" w:rsidRPr="00395841" w:rsidRDefault="005E7D51" w:rsidP="00D40E3F">
      <w:r w:rsidRPr="00395841">
        <w:t>Bij acceptatie van deze offerte verzoek ik u een schriftelijke opdracht, voorzien van alle relevante factuurgegevens, te zenden naar</w:t>
      </w:r>
      <w:r>
        <w:t xml:space="preserve"> </w:t>
      </w:r>
      <w:r w:rsidRPr="00395841">
        <w:t xml:space="preserve">Movares Nederland BV, </w:t>
      </w:r>
      <w:r>
        <w:t xml:space="preserve">per e-mail naar </w:t>
      </w:r>
      <w:hyperlink r:id="rId15" w:history="1">
        <w:r w:rsidR="00D40E3F" w:rsidRPr="006418CA">
          <w:rPr>
            <w:rStyle w:val="Hyperlink"/>
          </w:rPr>
          <w:t>opdrachten@movares.nl</w:t>
        </w:r>
      </w:hyperlink>
      <w:r>
        <w:t xml:space="preserve"> en </w:t>
      </w:r>
    </w:p>
    <w:p w14:paraId="5BB718F1" w14:textId="61BC220F" w:rsidR="00D40E3F" w:rsidRPr="00C816A2" w:rsidRDefault="005E7D51" w:rsidP="00D40E3F">
      <w:pPr>
        <w:rPr>
          <w:szCs w:val="22"/>
        </w:rPr>
      </w:pPr>
      <w:r w:rsidRPr="001817FE">
        <w:t xml:space="preserve">Wij stellen het op prijs als u ook ons </w:t>
      </w:r>
      <w:r w:rsidRPr="00C816A2">
        <w:rPr>
          <w:szCs w:val="22"/>
        </w:rPr>
        <w:t xml:space="preserve">offertekenmerk </w:t>
      </w:r>
      <w:r w:rsidR="004D6A53">
        <w:rPr>
          <w:szCs w:val="22"/>
        </w:rPr>
        <w:t>HOLD</w:t>
      </w:r>
      <w:r>
        <w:rPr>
          <w:szCs w:val="22"/>
        </w:rPr>
        <w:t xml:space="preserve"> en ons projectnummer </w:t>
      </w:r>
      <w:r w:rsidR="004D6A53">
        <w:t xml:space="preserve">M000HOLD </w:t>
      </w:r>
      <w:r>
        <w:rPr>
          <w:szCs w:val="22"/>
        </w:rPr>
        <w:t>v</w:t>
      </w:r>
      <w:r w:rsidRPr="00C816A2">
        <w:rPr>
          <w:szCs w:val="22"/>
        </w:rPr>
        <w:t>ermeldt.</w:t>
      </w:r>
    </w:p>
    <w:p w14:paraId="1A44C546" w14:textId="77777777" w:rsidR="00D40E3F" w:rsidRDefault="00D40E3F" w:rsidP="00D40E3F"/>
    <w:p w14:paraId="5B50BB3C" w14:textId="77777777" w:rsidR="00D40E3F" w:rsidRDefault="00D40E3F" w:rsidP="00D40E3F"/>
    <w:p w14:paraId="432BDE77" w14:textId="77777777" w:rsidR="00D40E3F" w:rsidRDefault="005E7D51">
      <w:r>
        <w:t>Ik vertrouw erop u hiermee een passende aanbieding te hebben gedaan en zie uw reactie met belangstelling tegemoet.</w:t>
      </w:r>
      <w:bookmarkStart w:id="71" w:name="__cursor___0"/>
      <w:bookmarkEnd w:id="71"/>
    </w:p>
    <w:p w14:paraId="050243C4" w14:textId="77777777" w:rsidR="00E23CB4" w:rsidRDefault="00E23CB4">
      <w:bookmarkStart w:id="72" w:name="__cursor__"/>
      <w:bookmarkEnd w:id="7"/>
      <w:bookmarkEnd w:id="72"/>
    </w:p>
    <w:p w14:paraId="42EE6316" w14:textId="77777777" w:rsidR="00790448" w:rsidRPr="009B6FEB" w:rsidRDefault="00790448" w:rsidP="009B6FEB"/>
    <w:p w14:paraId="4E5C1543" w14:textId="5B538E83" w:rsidR="000154AE" w:rsidRPr="009B6FEB" w:rsidRDefault="005E23E5" w:rsidP="009B6FEB">
      <w:bookmarkStart w:id="73" w:name="EFB063A5DA46E66110A74F32588E04EAC81"/>
      <w:r>
        <w:t>Met vriendelijke groet</w:t>
      </w:r>
      <w:bookmarkEnd w:id="73"/>
      <w:r w:rsidRPr="009B6FEB">
        <w:t>,</w:t>
      </w:r>
    </w:p>
    <w:p w14:paraId="3DA8961D" w14:textId="0594CE24" w:rsidR="000154AE" w:rsidRPr="009B6FEB" w:rsidRDefault="005E23E5" w:rsidP="009B6FEB">
      <w:bookmarkStart w:id="74" w:name="EF147C1E57F126273BB67F29328DF33A772"/>
      <w:r>
        <w:t>Movares Nederland B.V.</w:t>
      </w:r>
      <w:bookmarkEnd w:id="74"/>
    </w:p>
    <w:p w14:paraId="0793AA29" w14:textId="77777777" w:rsidR="004624C9" w:rsidRDefault="004624C9" w:rsidP="0009647F"/>
    <w:p w14:paraId="46F38F48" w14:textId="1443D607" w:rsidR="00D44DF5" w:rsidRDefault="00D44DF5">
      <w:pPr>
        <w:spacing w:line="240" w:lineRule="auto"/>
      </w:pPr>
      <w:r>
        <w:br w:type="page"/>
      </w:r>
    </w:p>
    <w:p w14:paraId="09768032" w14:textId="77777777" w:rsidR="004624C9" w:rsidRDefault="004624C9" w:rsidP="0009647F"/>
    <w:p w14:paraId="5FCD0051" w14:textId="5B1E0E89" w:rsidR="003C6E84" w:rsidRPr="00551943" w:rsidRDefault="003C6E84" w:rsidP="003C6E84">
      <w:pPr>
        <w:pStyle w:val="Kop1Geennummering"/>
        <w:rPr>
          <w:lang w:val="en-US"/>
        </w:rPr>
      </w:pPr>
      <w:r>
        <w:rPr>
          <w:lang w:val="en-US"/>
        </w:rPr>
        <w:t>Description of the works</w:t>
      </w:r>
    </w:p>
    <w:p w14:paraId="56921BE9" w14:textId="24864A6E" w:rsidR="003C6E84" w:rsidRDefault="003C6E84" w:rsidP="003C6E84">
      <w:pPr>
        <w:rPr>
          <w:ins w:id="75" w:author="Leen Roos" w:date="2025-06-18T15:08:00Z" w16du:dateUtc="2025-06-18T13:08:00Z"/>
          <w:lang w:val="en-US"/>
        </w:rPr>
      </w:pPr>
      <w:r w:rsidRPr="00866894">
        <w:rPr>
          <w:lang w:val="en-US"/>
        </w:rPr>
        <w:t xml:space="preserve">The activities proposed </w:t>
      </w:r>
      <w:ins w:id="76" w:author="Leen Roos" w:date="2025-06-18T15:07:00Z" w16du:dateUtc="2025-06-18T13:07:00Z">
        <w:r w:rsidR="00DC1879">
          <w:rPr>
            <w:lang w:val="en-US"/>
          </w:rPr>
          <w:t xml:space="preserve">by Movares </w:t>
        </w:r>
      </w:ins>
      <w:r w:rsidRPr="00866894">
        <w:rPr>
          <w:lang w:val="en-US"/>
        </w:rPr>
        <w:t>for this feasibility study are described hereunder.</w:t>
      </w:r>
    </w:p>
    <w:p w14:paraId="2F8C1108" w14:textId="77777777" w:rsidR="007E6831" w:rsidRPr="00866894" w:rsidRDefault="007E6831" w:rsidP="003C6E84">
      <w:pPr>
        <w:rPr>
          <w:lang w:val="en-US"/>
        </w:rPr>
      </w:pPr>
    </w:p>
    <w:p w14:paraId="3E45967B" w14:textId="77777777" w:rsidR="003C6E84" w:rsidRPr="00551943" w:rsidRDefault="003C6E84" w:rsidP="003C6E84">
      <w:pPr>
        <w:rPr>
          <w:lang w:val="en-US"/>
        </w:rPr>
      </w:pPr>
      <w:r w:rsidRPr="00551943">
        <w:rPr>
          <w:lang w:val="en-US"/>
        </w:rPr>
        <w:t>Activities phase 1.</w:t>
      </w:r>
    </w:p>
    <w:p w14:paraId="4177383A" w14:textId="1345A4CA" w:rsidR="00421505" w:rsidRDefault="003C6E84" w:rsidP="003C6E84">
      <w:pPr>
        <w:rPr>
          <w:lang w:val="en-US"/>
        </w:rPr>
      </w:pPr>
      <w:r w:rsidRPr="00866894">
        <w:rPr>
          <w:lang w:val="en-US"/>
        </w:rPr>
        <w:t xml:space="preserve">Based on the requirements described in the </w:t>
      </w:r>
      <w:bookmarkStart w:id="77" w:name="_Hlk202177848"/>
      <w:r w:rsidRPr="00DE2AB3">
        <w:rPr>
          <w:b/>
          <w:bCs/>
          <w:color w:val="EE0000"/>
          <w:lang w:val="en-US"/>
          <w:rPrChange w:id="78" w:author="Anand Mahajan" w:date="2025-06-30T13:08:00Z" w16du:dateUtc="2025-06-30T11:08:00Z">
            <w:rPr>
              <w:lang w:val="en-US"/>
            </w:rPr>
          </w:rPrChange>
        </w:rPr>
        <w:t xml:space="preserve">Electricity law (NL </w:t>
      </w:r>
      <w:proofErr w:type="spellStart"/>
      <w:r w:rsidRPr="00DE2AB3">
        <w:rPr>
          <w:b/>
          <w:bCs/>
          <w:color w:val="EE0000"/>
          <w:lang w:val="en-US"/>
          <w:rPrChange w:id="79" w:author="Anand Mahajan" w:date="2025-06-30T13:08:00Z" w16du:dateUtc="2025-06-30T11:08:00Z">
            <w:rPr>
              <w:lang w:val="en-US"/>
            </w:rPr>
          </w:rPrChange>
        </w:rPr>
        <w:t>Elektricitei</w:t>
      </w:r>
      <w:r w:rsidR="00CE59D4" w:rsidRPr="00DE2AB3">
        <w:rPr>
          <w:b/>
          <w:bCs/>
          <w:color w:val="EE0000"/>
          <w:lang w:val="en-US"/>
          <w:rPrChange w:id="80" w:author="Anand Mahajan" w:date="2025-06-30T13:08:00Z" w16du:dateUtc="2025-06-30T11:08:00Z">
            <w:rPr>
              <w:lang w:val="en-US"/>
            </w:rPr>
          </w:rPrChange>
        </w:rPr>
        <w:t>t</w:t>
      </w:r>
      <w:r w:rsidRPr="00DE2AB3">
        <w:rPr>
          <w:b/>
          <w:bCs/>
          <w:color w:val="EE0000"/>
          <w:lang w:val="en-US"/>
          <w:rPrChange w:id="81" w:author="Anand Mahajan" w:date="2025-06-30T13:08:00Z" w16du:dateUtc="2025-06-30T11:08:00Z">
            <w:rPr>
              <w:lang w:val="en-US"/>
            </w:rPr>
          </w:rPrChange>
        </w:rPr>
        <w:t>swet</w:t>
      </w:r>
      <w:proofErr w:type="spellEnd"/>
      <w:r w:rsidRPr="00DE2AB3">
        <w:rPr>
          <w:b/>
          <w:bCs/>
          <w:color w:val="EE0000"/>
          <w:lang w:val="en-US"/>
          <w:rPrChange w:id="82" w:author="Anand Mahajan" w:date="2025-06-30T13:08:00Z" w16du:dateUtc="2025-06-30T11:08:00Z">
            <w:rPr>
              <w:lang w:val="en-US"/>
            </w:rPr>
          </w:rPrChange>
        </w:rPr>
        <w:t>)</w:t>
      </w:r>
      <w:r w:rsidRPr="005F76FA">
        <w:rPr>
          <w:color w:val="EE0000"/>
          <w:lang w:val="en-US"/>
          <w:rPrChange w:id="83" w:author="Anand Mahajan" w:date="2025-06-30T12:10:00Z" w16du:dateUtc="2025-06-30T10:10:00Z">
            <w:rPr>
              <w:lang w:val="en-US"/>
            </w:rPr>
          </w:rPrChange>
        </w:rPr>
        <w:t xml:space="preserve"> </w:t>
      </w:r>
      <w:bookmarkEnd w:id="77"/>
      <w:r w:rsidR="00FD4149">
        <w:rPr>
          <w:lang w:val="en-US"/>
        </w:rPr>
        <w:t>with</w:t>
      </w:r>
      <w:r w:rsidRPr="00866894">
        <w:rPr>
          <w:lang w:val="en-US"/>
        </w:rPr>
        <w:t xml:space="preserve"> the grid codes </w:t>
      </w:r>
      <w:r w:rsidR="00FD4149">
        <w:rPr>
          <w:lang w:val="en-US"/>
        </w:rPr>
        <w:t xml:space="preserve">and the </w:t>
      </w:r>
      <w:r w:rsidR="00E01809">
        <w:rPr>
          <w:lang w:val="en-US"/>
        </w:rPr>
        <w:t xml:space="preserve">permit provided by the </w:t>
      </w:r>
      <w:bookmarkStart w:id="84" w:name="_Hlk202186051"/>
      <w:r w:rsidR="00E01809" w:rsidRPr="004E7400">
        <w:rPr>
          <w:b/>
          <w:bCs/>
          <w:color w:val="EE0000"/>
          <w:lang w:val="en-US"/>
          <w:rPrChange w:id="85" w:author="Anand Mahajan" w:date="2025-06-30T14:27:00Z" w16du:dateUtc="2025-06-30T12:27:00Z">
            <w:rPr>
              <w:lang w:val="en-US"/>
            </w:rPr>
          </w:rPrChange>
        </w:rPr>
        <w:t>ACM (Dutch authority for consumers and markets)</w:t>
      </w:r>
      <w:bookmarkEnd w:id="84"/>
      <w:r w:rsidR="00523F54">
        <w:rPr>
          <w:lang w:val="en-US"/>
        </w:rPr>
        <w:t xml:space="preserve"> to manage and operate a private electricity network for the Bio</w:t>
      </w:r>
      <w:r w:rsidR="00554DA8">
        <w:rPr>
          <w:lang w:val="en-US"/>
        </w:rPr>
        <w:t>tech Campus Delft (as</w:t>
      </w:r>
      <w:ins w:id="86" w:author="Leen Roos" w:date="2025-06-18T15:08:00Z" w16du:dateUtc="2025-06-18T13:08:00Z">
        <w:r w:rsidR="00C14FDD">
          <w:rPr>
            <w:lang w:val="en-US"/>
          </w:rPr>
          <w:t xml:space="preserve"> far as</w:t>
        </w:r>
      </w:ins>
      <w:r w:rsidR="00554DA8">
        <w:rPr>
          <w:lang w:val="en-US"/>
        </w:rPr>
        <w:t xml:space="preserve"> </w:t>
      </w:r>
      <w:r w:rsidR="00CE59D4">
        <w:rPr>
          <w:lang w:val="en-US"/>
        </w:rPr>
        <w:t>information</w:t>
      </w:r>
      <w:r w:rsidR="00554DA8">
        <w:rPr>
          <w:lang w:val="en-US"/>
        </w:rPr>
        <w:t xml:space="preserve"> is available</w:t>
      </w:r>
      <w:r w:rsidR="0008173A">
        <w:rPr>
          <w:lang w:val="en-US"/>
        </w:rPr>
        <w:t>), the</w:t>
      </w:r>
      <w:r w:rsidRPr="00866894">
        <w:rPr>
          <w:lang w:val="en-US"/>
        </w:rPr>
        <w:t xml:space="preserve"> conditions and obligation for operating and maintaining a closed </w:t>
      </w:r>
      <w:r w:rsidR="00CE59D4" w:rsidRPr="00866894">
        <w:rPr>
          <w:lang w:val="en-US"/>
        </w:rPr>
        <w:t>distribution</w:t>
      </w:r>
      <w:r w:rsidRPr="00866894">
        <w:rPr>
          <w:lang w:val="en-US"/>
        </w:rPr>
        <w:t xml:space="preserve"> system will be listed. </w:t>
      </w:r>
      <w:r w:rsidR="0008173A" w:rsidRPr="00551943">
        <w:rPr>
          <w:lang w:val="en-US"/>
        </w:rPr>
        <w:t>Also,</w:t>
      </w:r>
      <w:r w:rsidRPr="00551943">
        <w:rPr>
          <w:lang w:val="en-US"/>
        </w:rPr>
        <w:t xml:space="preserve"> the requirements and obligations related to the operation of a </w:t>
      </w:r>
      <w:r w:rsidRPr="00DE2AB3">
        <w:rPr>
          <w:b/>
          <w:bCs/>
          <w:color w:val="EE0000"/>
          <w:lang w:val="en-US"/>
          <w:rPrChange w:id="87" w:author="Anand Mahajan" w:date="2025-06-30T13:08:00Z" w16du:dateUtc="2025-06-30T11:08:00Z">
            <w:rPr>
              <w:lang w:val="en-US"/>
            </w:rPr>
          </w:rPrChange>
        </w:rPr>
        <w:t>private HV factory network</w:t>
      </w:r>
      <w:r w:rsidRPr="00DE2AB3">
        <w:rPr>
          <w:color w:val="EE0000"/>
          <w:lang w:val="en-US"/>
          <w:rPrChange w:id="88" w:author="Anand Mahajan" w:date="2025-06-30T13:08:00Z" w16du:dateUtc="2025-06-30T11:08:00Z">
            <w:rPr>
              <w:lang w:val="en-US"/>
            </w:rPr>
          </w:rPrChange>
        </w:rPr>
        <w:t xml:space="preserve"> </w:t>
      </w:r>
      <w:r w:rsidRPr="00551943">
        <w:rPr>
          <w:lang w:val="en-US"/>
        </w:rPr>
        <w:t xml:space="preserve">will be listed. </w:t>
      </w:r>
      <w:del w:id="89" w:author="Leen Roos" w:date="2025-06-18T15:09:00Z" w16du:dateUtc="2025-06-18T13:09:00Z">
        <w:r w:rsidR="00E8303D" w:rsidDel="00C14FDD">
          <w:rPr>
            <w:lang w:val="en-US"/>
          </w:rPr>
          <w:delText xml:space="preserve"> </w:delText>
        </w:r>
      </w:del>
      <w:r w:rsidR="00E8303D">
        <w:rPr>
          <w:lang w:val="en-US"/>
        </w:rPr>
        <w:t xml:space="preserve">As </w:t>
      </w:r>
      <w:r w:rsidR="0008173A">
        <w:rPr>
          <w:lang w:val="en-US"/>
        </w:rPr>
        <w:t>required,</w:t>
      </w:r>
      <w:r w:rsidR="00E8303D">
        <w:rPr>
          <w:lang w:val="en-US"/>
        </w:rPr>
        <w:t xml:space="preserve"> this will be coordinated with </w:t>
      </w:r>
      <w:r w:rsidR="00C97528">
        <w:rPr>
          <w:lang w:val="en-US"/>
        </w:rPr>
        <w:t>the lawyer</w:t>
      </w:r>
      <w:r w:rsidR="00421505">
        <w:rPr>
          <w:lang w:val="en-US"/>
        </w:rPr>
        <w:t xml:space="preserve"> for this case: Martin het Lam. </w:t>
      </w:r>
    </w:p>
    <w:p w14:paraId="0EAAC88D" w14:textId="2316C4C8" w:rsidR="003C6E84" w:rsidRDefault="003C6E84" w:rsidP="003C6E84">
      <w:pPr>
        <w:rPr>
          <w:lang w:val="en-US"/>
        </w:rPr>
      </w:pPr>
      <w:r w:rsidRPr="00866894">
        <w:rPr>
          <w:lang w:val="en-US"/>
        </w:rPr>
        <w:t>T</w:t>
      </w:r>
      <w:r w:rsidRPr="007C4666">
        <w:rPr>
          <w:lang w:val="en-US"/>
        </w:rPr>
        <w:t>h</w:t>
      </w:r>
      <w:r w:rsidRPr="00866894">
        <w:rPr>
          <w:lang w:val="en-US"/>
        </w:rPr>
        <w:t xml:space="preserve">e four </w:t>
      </w:r>
      <w:r w:rsidR="0008173A" w:rsidRPr="00866894">
        <w:rPr>
          <w:lang w:val="en-US"/>
        </w:rPr>
        <w:t>scenarios’</w:t>
      </w:r>
      <w:r w:rsidRPr="00866894">
        <w:rPr>
          <w:lang w:val="en-US"/>
        </w:rPr>
        <w:t xml:space="preserve"> indicated by </w:t>
      </w:r>
      <w:proofErr w:type="spellStart"/>
      <w:r w:rsidRPr="00A46072">
        <w:rPr>
          <w:b/>
          <w:bCs/>
          <w:color w:val="EE0000"/>
          <w:lang w:val="en-US"/>
          <w:rPrChange w:id="90" w:author="Anand Mahajan" w:date="2025-06-30T14:04:00Z" w16du:dateUtc="2025-06-30T12:04:00Z">
            <w:rPr>
              <w:lang w:val="en-US"/>
            </w:rPr>
          </w:rPrChange>
        </w:rPr>
        <w:t>Centrient</w:t>
      </w:r>
      <w:proofErr w:type="spellEnd"/>
      <w:r w:rsidRPr="00A46072">
        <w:rPr>
          <w:color w:val="EE0000"/>
          <w:lang w:val="en-US"/>
          <w:rPrChange w:id="91" w:author="Anand Mahajan" w:date="2025-06-30T14:04:00Z" w16du:dateUtc="2025-06-30T12:04:00Z">
            <w:rPr>
              <w:lang w:val="en-US"/>
            </w:rPr>
          </w:rPrChange>
        </w:rPr>
        <w:t xml:space="preserve"> </w:t>
      </w:r>
      <w:r w:rsidRPr="00866894">
        <w:rPr>
          <w:lang w:val="en-US"/>
        </w:rPr>
        <w:t xml:space="preserve">will be assessed </w:t>
      </w:r>
      <w:ins w:id="92" w:author="Leen Roos" w:date="2025-06-18T15:10:00Z" w16du:dateUtc="2025-06-18T13:10:00Z">
        <w:r w:rsidR="0029114D">
          <w:rPr>
            <w:lang w:val="en-US"/>
          </w:rPr>
          <w:t>regarding the requirements and obligation</w:t>
        </w:r>
        <w:r w:rsidR="008B7A85">
          <w:rPr>
            <w:lang w:val="en-US"/>
          </w:rPr>
          <w:t xml:space="preserve">, </w:t>
        </w:r>
      </w:ins>
      <w:r w:rsidRPr="00866894">
        <w:rPr>
          <w:lang w:val="en-US"/>
        </w:rPr>
        <w:t>an</w:t>
      </w:r>
      <w:r>
        <w:rPr>
          <w:lang w:val="en-US"/>
        </w:rPr>
        <w:t xml:space="preserve">d the consequences for </w:t>
      </w:r>
      <w:proofErr w:type="spellStart"/>
      <w:r w:rsidRPr="00A46072">
        <w:rPr>
          <w:b/>
          <w:bCs/>
          <w:color w:val="EE0000"/>
          <w:lang w:val="en-US"/>
          <w:rPrChange w:id="93" w:author="Anand Mahajan" w:date="2025-06-30T14:04:00Z" w16du:dateUtc="2025-06-30T12:04:00Z">
            <w:rPr>
              <w:lang w:val="en-US"/>
            </w:rPr>
          </w:rPrChange>
        </w:rPr>
        <w:t>Centrient</w:t>
      </w:r>
      <w:proofErr w:type="spellEnd"/>
      <w:r w:rsidRPr="00A46072">
        <w:rPr>
          <w:color w:val="EE0000"/>
          <w:lang w:val="en-US"/>
          <w:rPrChange w:id="94" w:author="Anand Mahajan" w:date="2025-06-30T14:04:00Z" w16du:dateUtc="2025-06-30T12:04:00Z">
            <w:rPr>
              <w:lang w:val="en-US"/>
            </w:rPr>
          </w:rPrChange>
        </w:rPr>
        <w:t xml:space="preserve"> </w:t>
      </w:r>
      <w:r>
        <w:rPr>
          <w:lang w:val="en-US"/>
        </w:rPr>
        <w:t>and the other connected parties will be indicated.</w:t>
      </w:r>
    </w:p>
    <w:p w14:paraId="48DC70DC" w14:textId="51D3D387" w:rsidR="003C6E84" w:rsidRDefault="003C6E84" w:rsidP="003C6E84">
      <w:pPr>
        <w:rPr>
          <w:lang w:val="en-US"/>
        </w:rPr>
      </w:pPr>
      <w:r>
        <w:rPr>
          <w:lang w:val="en-US"/>
        </w:rPr>
        <w:t xml:space="preserve">Based on a general (high-level) </w:t>
      </w:r>
      <w:r w:rsidR="00D91FD2">
        <w:rPr>
          <w:lang w:val="en-US"/>
        </w:rPr>
        <w:t>quick scan of the network</w:t>
      </w:r>
      <w:ins w:id="95" w:author="Leen Roos" w:date="2025-06-18T15:13:00Z" w16du:dateUtc="2025-06-18T13:13:00Z">
        <w:r w:rsidR="00F0770D">
          <w:rPr>
            <w:lang w:val="en-US"/>
          </w:rPr>
          <w:t xml:space="preserve"> (using SLD </w:t>
        </w:r>
        <w:r w:rsidR="001A7F07">
          <w:rPr>
            <w:lang w:val="en-US"/>
          </w:rPr>
          <w:t xml:space="preserve">and component information as provided by </w:t>
        </w:r>
        <w:proofErr w:type="spellStart"/>
        <w:r w:rsidR="001A7F07">
          <w:rPr>
            <w:lang w:val="en-US"/>
          </w:rPr>
          <w:t>C</w:t>
        </w:r>
      </w:ins>
      <w:ins w:id="96" w:author="Leen Roos" w:date="2025-06-18T15:14:00Z" w16du:dateUtc="2025-06-18T13:14:00Z">
        <w:r w:rsidR="001A7F07">
          <w:rPr>
            <w:lang w:val="en-US"/>
          </w:rPr>
          <w:t>e</w:t>
        </w:r>
      </w:ins>
      <w:ins w:id="97" w:author="Leen Roos" w:date="2025-06-18T15:13:00Z" w16du:dateUtc="2025-06-18T13:13:00Z">
        <w:r w:rsidR="001A7F07">
          <w:rPr>
            <w:lang w:val="en-US"/>
          </w:rPr>
          <w:t>ntrient</w:t>
        </w:r>
      </w:ins>
      <w:proofErr w:type="spellEnd"/>
      <w:ins w:id="98" w:author="Leen Roos" w:date="2025-06-18T15:14:00Z" w16du:dateUtc="2025-06-18T13:14:00Z">
        <w:r w:rsidR="001A7F07">
          <w:rPr>
            <w:lang w:val="en-US"/>
          </w:rPr>
          <w:t>)</w:t>
        </w:r>
      </w:ins>
      <w:r w:rsidR="00D91FD2">
        <w:rPr>
          <w:lang w:val="en-US"/>
        </w:rPr>
        <w:t xml:space="preserve"> </w:t>
      </w:r>
      <w:r>
        <w:rPr>
          <w:lang w:val="en-US"/>
        </w:rPr>
        <w:t xml:space="preserve">the </w:t>
      </w:r>
      <w:r w:rsidR="00727E5A">
        <w:rPr>
          <w:lang w:val="en-US"/>
        </w:rPr>
        <w:t xml:space="preserve">main required technical changes, </w:t>
      </w:r>
      <w:r>
        <w:rPr>
          <w:lang w:val="en-US"/>
        </w:rPr>
        <w:t xml:space="preserve">risks </w:t>
      </w:r>
      <w:ins w:id="99" w:author="Leen Roos" w:date="2025-06-18T15:16:00Z" w16du:dateUtc="2025-06-18T13:16:00Z">
        <w:r w:rsidR="001D096E">
          <w:rPr>
            <w:lang w:val="en-US"/>
          </w:rPr>
          <w:t xml:space="preserve">(top 3 risks) </w:t>
        </w:r>
      </w:ins>
      <w:r>
        <w:rPr>
          <w:lang w:val="en-US"/>
        </w:rPr>
        <w:t>and possible (replacement) investments concerning the existing network will be indicated</w:t>
      </w:r>
      <w:r w:rsidR="008F1BCB">
        <w:rPr>
          <w:lang w:val="en-US"/>
        </w:rPr>
        <w:t>, as we</w:t>
      </w:r>
      <w:r w:rsidR="00342C4F">
        <w:rPr>
          <w:lang w:val="en-US"/>
        </w:rPr>
        <w:t>l</w:t>
      </w:r>
      <w:r w:rsidR="008F1BCB">
        <w:rPr>
          <w:lang w:val="en-US"/>
        </w:rPr>
        <w:t xml:space="preserve">l as an indication of </w:t>
      </w:r>
      <w:r w:rsidR="00342C4F">
        <w:rPr>
          <w:lang w:val="en-US"/>
        </w:rPr>
        <w:t>the related</w:t>
      </w:r>
      <w:r w:rsidR="008F1BCB">
        <w:rPr>
          <w:lang w:val="en-US"/>
        </w:rPr>
        <w:t xml:space="preserve"> time schedule</w:t>
      </w:r>
      <w:r>
        <w:rPr>
          <w:lang w:val="en-US"/>
        </w:rPr>
        <w:t>.</w:t>
      </w:r>
    </w:p>
    <w:p w14:paraId="4BE28522" w14:textId="48FD7093" w:rsidR="003C6E84" w:rsidRDefault="003C6E84" w:rsidP="003C6E84">
      <w:pPr>
        <w:rPr>
          <w:lang w:val="en-US"/>
        </w:rPr>
      </w:pPr>
      <w:r>
        <w:rPr>
          <w:lang w:val="en-US"/>
        </w:rPr>
        <w:t xml:space="preserve">A </w:t>
      </w:r>
      <w:r w:rsidRPr="00C7242C">
        <w:rPr>
          <w:b/>
          <w:bCs/>
          <w:color w:val="EE0000"/>
          <w:lang w:val="en-US"/>
          <w:rPrChange w:id="100" w:author="Anand Mahajan" w:date="2025-06-30T14:25:00Z" w16du:dateUtc="2025-06-30T12:25:00Z">
            <w:rPr>
              <w:lang w:val="en-US"/>
            </w:rPr>
          </w:rPrChange>
        </w:rPr>
        <w:t>trade-off matrix</w:t>
      </w:r>
      <w:r w:rsidRPr="00C7242C">
        <w:rPr>
          <w:color w:val="EE0000"/>
          <w:lang w:val="en-US"/>
          <w:rPrChange w:id="101" w:author="Anand Mahajan" w:date="2025-06-30T14:25:00Z" w16du:dateUtc="2025-06-30T12:25:00Z">
            <w:rPr>
              <w:lang w:val="en-US"/>
            </w:rPr>
          </w:rPrChange>
        </w:rPr>
        <w:t xml:space="preserve"> </w:t>
      </w:r>
      <w:r>
        <w:rPr>
          <w:lang w:val="en-US"/>
        </w:rPr>
        <w:t xml:space="preserve">will be setup for </w:t>
      </w:r>
      <w:r w:rsidR="00051058">
        <w:rPr>
          <w:lang w:val="en-US"/>
        </w:rPr>
        <w:t xml:space="preserve">qualitative </w:t>
      </w:r>
      <w:r>
        <w:rPr>
          <w:lang w:val="en-US"/>
        </w:rPr>
        <w:t>comparison of the four scenarios. The criteria for this trade-off matrix</w:t>
      </w:r>
      <w:r w:rsidR="00FA5650">
        <w:rPr>
          <w:lang w:val="en-US"/>
        </w:rPr>
        <w:t xml:space="preserve"> (</w:t>
      </w:r>
      <w:r w:rsidR="00274122">
        <w:rPr>
          <w:lang w:val="en-US"/>
        </w:rPr>
        <w:t xml:space="preserve">rules </w:t>
      </w:r>
      <w:r w:rsidR="00586430">
        <w:rPr>
          <w:lang w:val="en-US"/>
        </w:rPr>
        <w:t>a</w:t>
      </w:r>
      <w:ins w:id="102" w:author="Leen Roos" w:date="2025-06-18T15:16:00Z" w16du:dateUtc="2025-06-18T13:16:00Z">
        <w:r w:rsidR="00A24A0F">
          <w:rPr>
            <w:lang w:val="en-US"/>
          </w:rPr>
          <w:t>n</w:t>
        </w:r>
      </w:ins>
      <w:del w:id="103" w:author="Leen Roos" w:date="2025-06-18T15:16:00Z" w16du:dateUtc="2025-06-18T13:16:00Z">
        <w:r w:rsidR="00274122" w:rsidDel="00A24A0F">
          <w:rPr>
            <w:lang w:val="en-US"/>
          </w:rPr>
          <w:delText xml:space="preserve"> </w:delText>
        </w:r>
      </w:del>
      <w:r w:rsidR="00274122">
        <w:rPr>
          <w:lang w:val="en-US"/>
        </w:rPr>
        <w:t>d instruction</w:t>
      </w:r>
      <w:ins w:id="104" w:author="Leen Roos" w:date="2025-06-18T15:16:00Z" w16du:dateUtc="2025-06-18T13:16:00Z">
        <w:r w:rsidR="00A24A0F">
          <w:rPr>
            <w:lang w:val="en-US"/>
          </w:rPr>
          <w:t>s</w:t>
        </w:r>
      </w:ins>
      <w:r w:rsidR="00274122">
        <w:rPr>
          <w:lang w:val="en-US"/>
        </w:rPr>
        <w:t xml:space="preserve">, </w:t>
      </w:r>
      <w:r w:rsidR="00E931CC">
        <w:rPr>
          <w:lang w:val="en-US"/>
        </w:rPr>
        <w:t xml:space="preserve">technical changes, risks and possible consequences for the </w:t>
      </w:r>
      <w:r w:rsidR="00E7389F">
        <w:rPr>
          <w:lang w:val="en-US"/>
        </w:rPr>
        <w:t>organization, level of investment and time schedule)</w:t>
      </w:r>
      <w:r>
        <w:rPr>
          <w:lang w:val="en-US"/>
        </w:rPr>
        <w:t xml:space="preserve"> and the grading for these criteria will be </w:t>
      </w:r>
      <w:r w:rsidR="003937DF">
        <w:rPr>
          <w:lang w:val="en-US"/>
        </w:rPr>
        <w:t xml:space="preserve">developed </w:t>
      </w:r>
      <w:ins w:id="105" w:author="Leen Roos" w:date="2025-06-18T15:17:00Z" w16du:dateUtc="2025-06-18T13:17:00Z">
        <w:r w:rsidR="00D429AA">
          <w:rPr>
            <w:lang w:val="en-US"/>
          </w:rPr>
          <w:t xml:space="preserve">and agreed </w:t>
        </w:r>
      </w:ins>
      <w:r w:rsidR="003937DF">
        <w:rPr>
          <w:lang w:val="en-US"/>
        </w:rPr>
        <w:t xml:space="preserve">in close cooperation </w:t>
      </w:r>
      <w:r w:rsidR="00586430">
        <w:rPr>
          <w:lang w:val="en-US"/>
        </w:rPr>
        <w:t xml:space="preserve">with </w:t>
      </w:r>
      <w:proofErr w:type="spellStart"/>
      <w:r w:rsidR="00586430">
        <w:rPr>
          <w:lang w:val="en-US"/>
        </w:rPr>
        <w:t>Centrient</w:t>
      </w:r>
      <w:proofErr w:type="spellEnd"/>
      <w:r w:rsidR="00586430">
        <w:rPr>
          <w:lang w:val="en-US"/>
        </w:rPr>
        <w:t>.</w:t>
      </w:r>
      <w:del w:id="106" w:author="Leen Roos" w:date="2025-06-18T15:17:00Z" w16du:dateUtc="2025-06-18T13:17:00Z">
        <w:r w:rsidR="00586430" w:rsidDel="002424FD">
          <w:rPr>
            <w:lang w:val="en-US"/>
          </w:rPr>
          <w:delText>.</w:delText>
        </w:r>
        <w:r w:rsidR="000F5F0B" w:rsidDel="002424FD">
          <w:rPr>
            <w:lang w:val="en-US"/>
          </w:rPr>
          <w:delText>,</w:delText>
        </w:r>
      </w:del>
      <w:r w:rsidR="000F5F0B">
        <w:rPr>
          <w:lang w:val="en-US"/>
        </w:rPr>
        <w:t xml:space="preserve"> </w:t>
      </w:r>
    </w:p>
    <w:p w14:paraId="4C1A41B1" w14:textId="74E18D9E" w:rsidR="003C6E84" w:rsidRDefault="003C6E84" w:rsidP="003C6E84">
      <w:pPr>
        <w:rPr>
          <w:lang w:val="en-US"/>
        </w:rPr>
      </w:pPr>
      <w:r>
        <w:rPr>
          <w:lang w:val="en-US"/>
        </w:rPr>
        <w:t xml:space="preserve">The trade-off matrix will then </w:t>
      </w:r>
      <w:r w:rsidR="00812B5F">
        <w:rPr>
          <w:lang w:val="en-US"/>
        </w:rPr>
        <w:t>indicate</w:t>
      </w:r>
      <w:r>
        <w:rPr>
          <w:lang w:val="en-US"/>
        </w:rPr>
        <w:t xml:space="preserve"> the most likely scenario. For the selected scenario a transition plan and a time schedule will be prepared.</w:t>
      </w:r>
      <w:del w:id="107" w:author="Leen Roos" w:date="2025-06-18T15:17:00Z" w16du:dateUtc="2025-06-18T13:17:00Z">
        <w:r w:rsidR="00A872ED" w:rsidDel="00D429AA">
          <w:rPr>
            <w:lang w:val="en-US"/>
          </w:rPr>
          <w:delText xml:space="preserve"> </w:delText>
        </w:r>
      </w:del>
      <w:r w:rsidR="00CA010A">
        <w:rPr>
          <w:lang w:val="en-US"/>
        </w:rPr>
        <w:t xml:space="preserve"> In case </w:t>
      </w:r>
      <w:proofErr w:type="spellStart"/>
      <w:r w:rsidR="00CA010A">
        <w:rPr>
          <w:lang w:val="en-US"/>
        </w:rPr>
        <w:t>Centrient</w:t>
      </w:r>
      <w:proofErr w:type="spellEnd"/>
      <w:r w:rsidR="00CA010A">
        <w:rPr>
          <w:lang w:val="en-US"/>
        </w:rPr>
        <w:t xml:space="preserve"> wishes to continue with two preferred </w:t>
      </w:r>
      <w:r w:rsidR="00586430">
        <w:rPr>
          <w:lang w:val="en-US"/>
        </w:rPr>
        <w:t>scenarios’</w:t>
      </w:r>
      <w:r w:rsidR="00CA010A">
        <w:rPr>
          <w:lang w:val="en-US"/>
        </w:rPr>
        <w:t>, this needs to be discussed as this will have consequences for our offer</w:t>
      </w:r>
    </w:p>
    <w:p w14:paraId="1C4A2FF0" w14:textId="77777777" w:rsidR="00A872ED" w:rsidRDefault="00A872ED" w:rsidP="003C6E84">
      <w:pPr>
        <w:rPr>
          <w:lang w:val="en-US"/>
        </w:rPr>
      </w:pPr>
    </w:p>
    <w:p w14:paraId="26570310" w14:textId="77777777" w:rsidR="003C6E84" w:rsidRDefault="003C6E84" w:rsidP="003C6E84">
      <w:pPr>
        <w:rPr>
          <w:lang w:val="en-US"/>
        </w:rPr>
      </w:pPr>
      <w:bookmarkStart w:id="108" w:name="_Hlk200689855"/>
      <w:r w:rsidRPr="001407AE">
        <w:rPr>
          <w:b/>
          <w:bCs/>
          <w:color w:val="EE0000"/>
          <w:lang w:val="en-US"/>
          <w:rPrChange w:id="109" w:author="Anand Mahajan" w:date="2025-06-30T14:50:00Z" w16du:dateUtc="2025-06-30T12:50:00Z">
            <w:rPr>
              <w:lang w:val="en-US"/>
            </w:rPr>
          </w:rPrChange>
        </w:rPr>
        <w:t>For phase 1</w:t>
      </w:r>
      <w:r w:rsidRPr="001407AE">
        <w:rPr>
          <w:color w:val="EE0000"/>
          <w:lang w:val="en-US"/>
          <w:rPrChange w:id="110" w:author="Anand Mahajan" w:date="2025-06-30T14:50:00Z" w16du:dateUtc="2025-06-30T12:50:00Z">
            <w:rPr>
              <w:lang w:val="en-US"/>
            </w:rPr>
          </w:rPrChange>
        </w:rPr>
        <w:t xml:space="preserve"> </w:t>
      </w:r>
      <w:r>
        <w:rPr>
          <w:lang w:val="en-US"/>
        </w:rPr>
        <w:t>following deliveries will be prepared:</w:t>
      </w:r>
    </w:p>
    <w:p w14:paraId="731D3588" w14:textId="1F315C83" w:rsidR="003C6E84" w:rsidRPr="00866894" w:rsidRDefault="003C6E84" w:rsidP="003C6E84">
      <w:pPr>
        <w:rPr>
          <w:lang w:val="en-US"/>
        </w:rPr>
      </w:pPr>
      <w:bookmarkStart w:id="111" w:name="_Hlk200689896"/>
      <w:bookmarkEnd w:id="108"/>
      <w:r>
        <w:rPr>
          <w:lang w:val="en-US"/>
        </w:rPr>
        <w:t xml:space="preserve">Report indicated the applied working method, the results of the </w:t>
      </w:r>
      <w:bookmarkEnd w:id="111"/>
      <w:r>
        <w:rPr>
          <w:lang w:val="en-US"/>
        </w:rPr>
        <w:t xml:space="preserve">performed studies and the conclusion of the works. Attached to the report are the trade-off matrix, </w:t>
      </w:r>
      <w:r w:rsidR="00586430">
        <w:rPr>
          <w:lang w:val="en-US"/>
        </w:rPr>
        <w:t>the network</w:t>
      </w:r>
      <w:r w:rsidR="00995CF9">
        <w:rPr>
          <w:lang w:val="en-US"/>
        </w:rPr>
        <w:t xml:space="preserve"> quick scan</w:t>
      </w:r>
      <w:r>
        <w:rPr>
          <w:lang w:val="en-US"/>
        </w:rPr>
        <w:t>s, the transition plan and the related time schedule.</w:t>
      </w:r>
    </w:p>
    <w:p w14:paraId="429B8F81" w14:textId="77777777" w:rsidR="003C6E84" w:rsidRPr="00866894" w:rsidRDefault="003C6E84" w:rsidP="003C6E84">
      <w:pPr>
        <w:rPr>
          <w:lang w:val="en-US"/>
        </w:rPr>
      </w:pPr>
    </w:p>
    <w:p w14:paraId="64DD0D52" w14:textId="77777777" w:rsidR="003C6E84" w:rsidRPr="001407AE" w:rsidRDefault="003C6E84" w:rsidP="003C6E84">
      <w:pPr>
        <w:rPr>
          <w:b/>
          <w:bCs/>
          <w:color w:val="EE0000"/>
          <w:lang w:val="en-US"/>
          <w:rPrChange w:id="112" w:author="Anand Mahajan" w:date="2025-06-30T14:50:00Z" w16du:dateUtc="2025-06-30T12:50:00Z">
            <w:rPr>
              <w:lang w:val="en-US"/>
            </w:rPr>
          </w:rPrChange>
        </w:rPr>
      </w:pPr>
      <w:r w:rsidRPr="001407AE">
        <w:rPr>
          <w:b/>
          <w:bCs/>
          <w:color w:val="EE0000"/>
          <w:lang w:val="en-US"/>
          <w:rPrChange w:id="113" w:author="Anand Mahajan" w:date="2025-06-30T14:50:00Z" w16du:dateUtc="2025-06-30T12:50:00Z">
            <w:rPr>
              <w:lang w:val="en-US"/>
            </w:rPr>
          </w:rPrChange>
        </w:rPr>
        <w:t>Activities phase 2</w:t>
      </w:r>
    </w:p>
    <w:p w14:paraId="4156B748" w14:textId="5717ABE7" w:rsidR="00D203F4" w:rsidRPr="001F76CA" w:rsidRDefault="003C6E84" w:rsidP="003C6E84">
      <w:pPr>
        <w:rPr>
          <w:lang w:val="en-US"/>
        </w:rPr>
      </w:pPr>
      <w:r w:rsidRPr="00866894">
        <w:rPr>
          <w:lang w:val="en-US"/>
        </w:rPr>
        <w:t xml:space="preserve">In phase 2 the </w:t>
      </w:r>
      <w:r w:rsidR="000740F0">
        <w:rPr>
          <w:lang w:val="en-US"/>
        </w:rPr>
        <w:t>qualitative</w:t>
      </w:r>
      <w:r w:rsidRPr="00866894">
        <w:rPr>
          <w:lang w:val="en-US"/>
        </w:rPr>
        <w:t xml:space="preserve"> </w:t>
      </w:r>
      <w:r w:rsidR="00181B47">
        <w:rPr>
          <w:lang w:val="en-US"/>
        </w:rPr>
        <w:t xml:space="preserve">network quick scan will be extended </w:t>
      </w:r>
      <w:r w:rsidR="00586430">
        <w:rPr>
          <w:lang w:val="en-US"/>
        </w:rPr>
        <w:t>to qualitative</w:t>
      </w:r>
      <w:r w:rsidR="00744F59">
        <w:rPr>
          <w:lang w:val="en-US"/>
        </w:rPr>
        <w:t xml:space="preserve"> </w:t>
      </w:r>
      <w:r w:rsidRPr="00866894">
        <w:rPr>
          <w:lang w:val="en-US"/>
        </w:rPr>
        <w:t>d</w:t>
      </w:r>
      <w:r>
        <w:rPr>
          <w:lang w:val="en-US"/>
        </w:rPr>
        <w:t>ue diligence</w:t>
      </w:r>
      <w:del w:id="114" w:author="Leen Roos" w:date="2025-06-18T15:20:00Z" w16du:dateUtc="2025-06-18T13:20:00Z">
        <w:r w:rsidDel="00FD4145">
          <w:rPr>
            <w:lang w:val="en-US"/>
          </w:rPr>
          <w:delText xml:space="preserve"> will be extended</w:delText>
        </w:r>
      </w:del>
      <w:r>
        <w:rPr>
          <w:lang w:val="en-US"/>
        </w:rPr>
        <w:t xml:space="preserve">, taking into account the selected scenario and the transition plan. </w:t>
      </w:r>
      <w:r w:rsidR="00D203F4">
        <w:rPr>
          <w:lang w:val="en-US"/>
        </w:rPr>
        <w:t xml:space="preserve">For </w:t>
      </w:r>
      <w:r w:rsidR="00586430">
        <w:rPr>
          <w:lang w:val="en-US"/>
        </w:rPr>
        <w:t>these historical records of the network</w:t>
      </w:r>
      <w:r w:rsidR="00D203F4">
        <w:rPr>
          <w:lang w:val="en-US"/>
        </w:rPr>
        <w:t xml:space="preserve"> are required</w:t>
      </w:r>
      <w:r w:rsidR="00126B58">
        <w:rPr>
          <w:lang w:val="en-US"/>
        </w:rPr>
        <w:t>, data to be provided by DSM-Fir</w:t>
      </w:r>
      <w:r w:rsidR="003E1EC6">
        <w:rPr>
          <w:lang w:val="en-US"/>
        </w:rPr>
        <w:t xml:space="preserve">menich by request of </w:t>
      </w:r>
      <w:proofErr w:type="spellStart"/>
      <w:r w:rsidR="003E1EC6">
        <w:rPr>
          <w:lang w:val="en-US"/>
        </w:rPr>
        <w:t>Centrient</w:t>
      </w:r>
      <w:proofErr w:type="spellEnd"/>
      <w:r w:rsidR="00CE7CAE">
        <w:rPr>
          <w:lang w:val="en-US"/>
        </w:rPr>
        <w:t xml:space="preserve">. Based on time and budget limitations </w:t>
      </w:r>
      <w:r w:rsidR="007D0F78">
        <w:rPr>
          <w:lang w:val="en-US"/>
        </w:rPr>
        <w:t>no detailed investigations are made</w:t>
      </w:r>
      <w:r w:rsidR="00AA41CC">
        <w:rPr>
          <w:lang w:val="en-US"/>
        </w:rPr>
        <w:t>, other that document review and a possible visual inspection of specific components</w:t>
      </w:r>
      <w:r w:rsidR="00FB30BD">
        <w:rPr>
          <w:lang w:val="en-US"/>
        </w:rPr>
        <w:t>.</w:t>
      </w:r>
      <w:r w:rsidR="000A03A8" w:rsidRPr="006578F9">
        <w:rPr>
          <w:lang w:val="en-US"/>
        </w:rPr>
        <w:t xml:space="preserve"> </w:t>
      </w:r>
      <w:r w:rsidR="000A03A8" w:rsidRPr="001F76CA">
        <w:rPr>
          <w:lang w:val="en-US"/>
        </w:rPr>
        <w:t>A</w:t>
      </w:r>
      <w:r w:rsidR="000A03A8" w:rsidRPr="006578F9">
        <w:rPr>
          <w:lang w:val="en-US"/>
        </w:rPr>
        <w:t>l</w:t>
      </w:r>
      <w:r w:rsidR="000A03A8" w:rsidRPr="001F76CA">
        <w:rPr>
          <w:lang w:val="en-US"/>
        </w:rPr>
        <w:t>s</w:t>
      </w:r>
      <w:r w:rsidR="000A03A8" w:rsidRPr="006578F9">
        <w:rPr>
          <w:lang w:val="en-US"/>
        </w:rPr>
        <w:t xml:space="preserve">o a review </w:t>
      </w:r>
      <w:r w:rsidR="00B739FE" w:rsidRPr="006578F9">
        <w:rPr>
          <w:lang w:val="en-US"/>
        </w:rPr>
        <w:t>of disturbance records, load data</w:t>
      </w:r>
      <w:r w:rsidR="00CA4E5D" w:rsidRPr="006578F9">
        <w:rPr>
          <w:lang w:val="en-US"/>
        </w:rPr>
        <w:t>, maintenance and replacement plans and the presence</w:t>
      </w:r>
      <w:r w:rsidR="00CA4E5D" w:rsidRPr="001F76CA">
        <w:rPr>
          <w:lang w:val="en-US"/>
        </w:rPr>
        <w:t xml:space="preserve"> </w:t>
      </w:r>
      <w:r w:rsidR="00CA4E5D" w:rsidRPr="006578F9">
        <w:rPr>
          <w:lang w:val="en-US"/>
        </w:rPr>
        <w:t xml:space="preserve">of </w:t>
      </w:r>
      <w:r w:rsidR="001F76CA">
        <w:rPr>
          <w:lang w:val="en-US"/>
        </w:rPr>
        <w:t>PCB-free declarations</w:t>
      </w:r>
      <w:ins w:id="115" w:author="Leen Roos" w:date="2025-06-18T15:20:00Z" w16du:dateUtc="2025-06-18T13:20:00Z">
        <w:r w:rsidR="00E60BBC">
          <w:rPr>
            <w:lang w:val="en-US"/>
          </w:rPr>
          <w:t xml:space="preserve"> of oil containing e</w:t>
        </w:r>
      </w:ins>
      <w:ins w:id="116" w:author="Leen Roos" w:date="2025-06-18T15:21:00Z" w16du:dateUtc="2025-06-18T13:21:00Z">
        <w:r w:rsidR="00E60BBC">
          <w:rPr>
            <w:lang w:val="en-US"/>
          </w:rPr>
          <w:t>quipment</w:t>
        </w:r>
      </w:ins>
      <w:r w:rsidR="001F76CA">
        <w:rPr>
          <w:lang w:val="en-US"/>
        </w:rPr>
        <w:t xml:space="preserve"> will be reviewed.</w:t>
      </w:r>
    </w:p>
    <w:p w14:paraId="0F54EB3E" w14:textId="5660D155" w:rsidR="003C6E84" w:rsidRDefault="003C6E84" w:rsidP="003C6E84">
      <w:pPr>
        <w:rPr>
          <w:ins w:id="117" w:author="Leen Roos" w:date="2025-06-18T15:22:00Z" w16du:dateUtc="2025-06-18T13:22:00Z"/>
          <w:lang w:val="en-US"/>
        </w:rPr>
      </w:pPr>
      <w:r>
        <w:rPr>
          <w:lang w:val="en-US"/>
        </w:rPr>
        <w:t xml:space="preserve">The quality of the existing network, the possible risks and </w:t>
      </w:r>
      <w:r w:rsidR="00FB30BD">
        <w:rPr>
          <w:lang w:val="en-US"/>
        </w:rPr>
        <w:t xml:space="preserve">an indication of </w:t>
      </w:r>
      <w:r>
        <w:rPr>
          <w:lang w:val="en-US"/>
        </w:rPr>
        <w:t xml:space="preserve">possible investments will be explained. In this project phase </w:t>
      </w:r>
      <w:r w:rsidR="00586430">
        <w:rPr>
          <w:lang w:val="en-US"/>
        </w:rPr>
        <w:t>also,</w:t>
      </w:r>
      <w:r>
        <w:rPr>
          <w:lang w:val="en-US"/>
        </w:rPr>
        <w:t xml:space="preserve"> </w:t>
      </w:r>
      <w:r w:rsidRPr="00B350EB">
        <w:rPr>
          <w:b/>
          <w:bCs/>
          <w:color w:val="EE0000"/>
          <w:highlight w:val="yellow"/>
          <w:lang w:val="en-US"/>
          <w:rPrChange w:id="118" w:author="Anand Mahajan" w:date="2025-06-30T14:54:00Z" w16du:dateUtc="2025-06-30T12:54:00Z">
            <w:rPr>
              <w:lang w:val="en-US"/>
            </w:rPr>
          </w:rPrChange>
        </w:rPr>
        <w:t xml:space="preserve">the consequences will be indicated to connect all </w:t>
      </w:r>
      <w:proofErr w:type="spellStart"/>
      <w:r w:rsidRPr="00B350EB">
        <w:rPr>
          <w:b/>
          <w:bCs/>
          <w:color w:val="EE0000"/>
          <w:highlight w:val="yellow"/>
          <w:lang w:val="en-US"/>
          <w:rPrChange w:id="119" w:author="Anand Mahajan" w:date="2025-06-30T14:54:00Z" w16du:dateUtc="2025-06-30T12:54:00Z">
            <w:rPr>
              <w:lang w:val="en-US"/>
            </w:rPr>
          </w:rPrChange>
        </w:rPr>
        <w:t>Centrient</w:t>
      </w:r>
      <w:proofErr w:type="spellEnd"/>
      <w:r w:rsidRPr="00B350EB">
        <w:rPr>
          <w:b/>
          <w:bCs/>
          <w:color w:val="EE0000"/>
          <w:highlight w:val="yellow"/>
          <w:lang w:val="en-US"/>
          <w:rPrChange w:id="120" w:author="Anand Mahajan" w:date="2025-06-30T14:54:00Z" w16du:dateUtc="2025-06-30T12:54:00Z">
            <w:rPr>
              <w:lang w:val="en-US"/>
            </w:rPr>
          </w:rPrChange>
        </w:rPr>
        <w:t xml:space="preserve"> electricity consumers to the switchboards supplied from TR2 and TR3 (</w:t>
      </w:r>
      <w:proofErr w:type="spellStart"/>
      <w:r w:rsidRPr="00B350EB">
        <w:rPr>
          <w:b/>
          <w:bCs/>
          <w:color w:val="EE0000"/>
          <w:highlight w:val="yellow"/>
          <w:lang w:val="en-US"/>
          <w:rPrChange w:id="121" w:author="Anand Mahajan" w:date="2025-06-30T14:54:00Z" w16du:dateUtc="2025-06-30T12:54:00Z">
            <w:rPr>
              <w:lang w:val="en-US"/>
            </w:rPr>
          </w:rPrChange>
        </w:rPr>
        <w:t>Stedin</w:t>
      </w:r>
      <w:proofErr w:type="spellEnd"/>
      <w:r w:rsidRPr="00B350EB">
        <w:rPr>
          <w:b/>
          <w:bCs/>
          <w:color w:val="EE0000"/>
          <w:highlight w:val="yellow"/>
          <w:lang w:val="en-US"/>
          <w:rPrChange w:id="122" w:author="Anand Mahajan" w:date="2025-06-30T14:54:00Z" w16du:dateUtc="2025-06-30T12:54:00Z">
            <w:rPr>
              <w:lang w:val="en-US"/>
            </w:rPr>
          </w:rPrChange>
        </w:rPr>
        <w:t xml:space="preserve"> bays 112 and 114)</w:t>
      </w:r>
      <w:r>
        <w:rPr>
          <w:lang w:val="en-US"/>
        </w:rPr>
        <w:t xml:space="preserve">. This will include the consequences to connect all other (non </w:t>
      </w:r>
      <w:proofErr w:type="spellStart"/>
      <w:r>
        <w:rPr>
          <w:lang w:val="en-US"/>
        </w:rPr>
        <w:t>Centrient</w:t>
      </w:r>
      <w:proofErr w:type="spellEnd"/>
      <w:r>
        <w:rPr>
          <w:lang w:val="en-US"/>
        </w:rPr>
        <w:t xml:space="preserve">) electricity consumers to switchboards supplied from </w:t>
      </w:r>
      <w:r w:rsidRPr="00E15482">
        <w:rPr>
          <w:b/>
          <w:bCs/>
          <w:lang w:val="en-US"/>
          <w:rPrChange w:id="123" w:author="Anand Mahajan" w:date="2025-06-30T14:54:00Z" w16du:dateUtc="2025-06-30T12:54:00Z">
            <w:rPr>
              <w:lang w:val="en-US"/>
            </w:rPr>
          </w:rPrChange>
        </w:rPr>
        <w:t>TR1</w:t>
      </w:r>
      <w:r>
        <w:rPr>
          <w:lang w:val="en-US"/>
        </w:rPr>
        <w:t xml:space="preserve"> (</w:t>
      </w:r>
      <w:proofErr w:type="spellStart"/>
      <w:r w:rsidRPr="00E15482">
        <w:rPr>
          <w:b/>
          <w:bCs/>
          <w:lang w:val="en-US"/>
          <w:rPrChange w:id="124" w:author="Anand Mahajan" w:date="2025-06-30T14:54:00Z" w16du:dateUtc="2025-06-30T12:54:00Z">
            <w:rPr>
              <w:lang w:val="en-US"/>
            </w:rPr>
          </w:rPrChange>
        </w:rPr>
        <w:t>Stedin</w:t>
      </w:r>
      <w:proofErr w:type="spellEnd"/>
      <w:r w:rsidRPr="00E15482">
        <w:rPr>
          <w:b/>
          <w:bCs/>
          <w:lang w:val="en-US"/>
          <w:rPrChange w:id="125" w:author="Anand Mahajan" w:date="2025-06-30T14:54:00Z" w16du:dateUtc="2025-06-30T12:54:00Z">
            <w:rPr>
              <w:lang w:val="en-US"/>
            </w:rPr>
          </w:rPrChange>
        </w:rPr>
        <w:t xml:space="preserve"> bay 208</w:t>
      </w:r>
      <w:r>
        <w:rPr>
          <w:lang w:val="en-US"/>
        </w:rPr>
        <w:t xml:space="preserve">). </w:t>
      </w:r>
      <w:r w:rsidR="00E26326">
        <w:rPr>
          <w:lang w:val="en-US"/>
        </w:rPr>
        <w:t>Fo</w:t>
      </w:r>
      <w:ins w:id="126" w:author="Leen Roos" w:date="2025-06-18T15:21:00Z" w16du:dateUtc="2025-06-18T13:21:00Z">
        <w:r w:rsidR="00193656">
          <w:rPr>
            <w:lang w:val="en-US"/>
          </w:rPr>
          <w:t>r</w:t>
        </w:r>
      </w:ins>
      <w:del w:id="127" w:author="Leen Roos" w:date="2025-06-18T15:21:00Z" w16du:dateUtc="2025-06-18T13:21:00Z">
        <w:r w:rsidR="00E26326" w:rsidDel="00193656">
          <w:rPr>
            <w:lang w:val="en-US"/>
          </w:rPr>
          <w:delText>e</w:delText>
        </w:r>
      </w:del>
      <w:r w:rsidR="00E26326">
        <w:rPr>
          <w:lang w:val="en-US"/>
        </w:rPr>
        <w:t xml:space="preserve"> all scenario’s and changes a N</w:t>
      </w:r>
      <w:r w:rsidR="00584E71">
        <w:rPr>
          <w:lang w:val="en-US"/>
        </w:rPr>
        <w:t xml:space="preserve">-1 redundancy will be maintained for all parties. </w:t>
      </w:r>
      <w:r>
        <w:rPr>
          <w:lang w:val="en-US"/>
        </w:rPr>
        <w:t xml:space="preserve">For (re)connecting electricity consumers to other switchboards the expected costs (Capex and </w:t>
      </w:r>
      <w:proofErr w:type="spellStart"/>
      <w:r>
        <w:rPr>
          <w:lang w:val="en-US"/>
        </w:rPr>
        <w:t>Opex</w:t>
      </w:r>
      <w:proofErr w:type="spellEnd"/>
      <w:r>
        <w:rPr>
          <w:lang w:val="en-US"/>
        </w:rPr>
        <w:t xml:space="preserve">) will be indicated </w:t>
      </w:r>
      <w:r w:rsidR="004F51CB">
        <w:rPr>
          <w:lang w:val="en-US"/>
        </w:rPr>
        <w:t>roughly</w:t>
      </w:r>
      <w:r>
        <w:rPr>
          <w:lang w:val="en-US"/>
        </w:rPr>
        <w:t xml:space="preserve"> (+/- 40 %)</w:t>
      </w:r>
      <w:ins w:id="128" w:author="Leen Roos" w:date="2025-06-18T15:22:00Z" w16du:dateUtc="2025-06-18T13:22:00Z">
        <w:r w:rsidR="00107A1E">
          <w:rPr>
            <w:lang w:val="en-US"/>
          </w:rPr>
          <w:t xml:space="preserve">. </w:t>
        </w:r>
      </w:ins>
    </w:p>
    <w:p w14:paraId="13E634B8" w14:textId="3FD9BEBE" w:rsidR="00107A1E" w:rsidRDefault="00107A1E" w:rsidP="003C6E84">
      <w:pPr>
        <w:rPr>
          <w:lang w:val="en-US"/>
        </w:rPr>
      </w:pPr>
      <w:ins w:id="129" w:author="Leen Roos" w:date="2025-06-18T15:22:00Z" w16du:dateUtc="2025-06-18T13:22:00Z">
        <w:r>
          <w:rPr>
            <w:lang w:val="en-US"/>
          </w:rPr>
          <w:t>The</w:t>
        </w:r>
      </w:ins>
      <w:ins w:id="130" w:author="Leen Roos" w:date="2025-06-18T15:23:00Z" w16du:dateUtc="2025-06-18T13:23:00Z">
        <w:r w:rsidR="0087170A">
          <w:rPr>
            <w:lang w:val="en-US"/>
          </w:rPr>
          <w:t xml:space="preserve"> </w:t>
        </w:r>
      </w:ins>
      <w:ins w:id="131" w:author="Leen Roos" w:date="2025-06-18T15:22:00Z" w16du:dateUtc="2025-06-18T13:22:00Z">
        <w:r>
          <w:rPr>
            <w:lang w:val="en-US"/>
          </w:rPr>
          <w:t>results will be reported</w:t>
        </w:r>
        <w:r w:rsidR="00624103">
          <w:rPr>
            <w:lang w:val="en-US"/>
          </w:rPr>
          <w:t xml:space="preserve">. This </w:t>
        </w:r>
      </w:ins>
      <w:ins w:id="132" w:author="Leen Roos" w:date="2025-06-18T15:23:00Z" w16du:dateUtc="2025-06-18T13:23:00Z">
        <w:r w:rsidR="00624103">
          <w:rPr>
            <w:lang w:val="en-US"/>
          </w:rPr>
          <w:t xml:space="preserve">report will be sent to you for review and </w:t>
        </w:r>
        <w:r w:rsidR="0087170A">
          <w:rPr>
            <w:lang w:val="en-US"/>
          </w:rPr>
          <w:t>your comments will be taken into account.</w:t>
        </w:r>
      </w:ins>
    </w:p>
    <w:p w14:paraId="47D164F1" w14:textId="77777777" w:rsidR="003C6E84" w:rsidRPr="00866894" w:rsidRDefault="003C6E84" w:rsidP="003C6E84">
      <w:pPr>
        <w:rPr>
          <w:lang w:val="en-US"/>
        </w:rPr>
      </w:pPr>
    </w:p>
    <w:p w14:paraId="471A4CF7" w14:textId="77777777" w:rsidR="003C6E84" w:rsidRDefault="003C6E84" w:rsidP="003C6E84">
      <w:pPr>
        <w:rPr>
          <w:lang w:val="en-US"/>
        </w:rPr>
      </w:pPr>
      <w:r>
        <w:rPr>
          <w:lang w:val="en-US"/>
        </w:rPr>
        <w:t>For phase 2 following deliveries will be prepared:</w:t>
      </w:r>
    </w:p>
    <w:p w14:paraId="1EB50CA6" w14:textId="649CA38A" w:rsidR="00A12E53" w:rsidRPr="00551943" w:rsidRDefault="003C6E84" w:rsidP="004D6A53">
      <w:pPr>
        <w:rPr>
          <w:lang w:val="en-US"/>
        </w:rPr>
      </w:pPr>
      <w:r>
        <w:rPr>
          <w:lang w:val="en-US"/>
        </w:rPr>
        <w:lastRenderedPageBreak/>
        <w:t>Report indicated the applied working method, the results of the due diligence activities</w:t>
      </w:r>
      <w:r w:rsidR="00B345C1">
        <w:rPr>
          <w:lang w:val="en-US"/>
        </w:rPr>
        <w:t xml:space="preserve"> including a risk matrix</w:t>
      </w:r>
      <w:r>
        <w:rPr>
          <w:lang w:val="en-US"/>
        </w:rPr>
        <w:t xml:space="preserve"> and the results of the study for (re)connection of electricity consumers. Attached to the report are the preliminary </w:t>
      </w:r>
      <w:r w:rsidR="00F101C4">
        <w:rPr>
          <w:lang w:val="en-US"/>
        </w:rPr>
        <w:t>design (</w:t>
      </w:r>
      <w:r w:rsidR="0044367C">
        <w:rPr>
          <w:lang w:val="en-US"/>
        </w:rPr>
        <w:t xml:space="preserve">SLD </w:t>
      </w:r>
      <w:r w:rsidR="00586430">
        <w:rPr>
          <w:lang w:val="en-US"/>
        </w:rPr>
        <w:t>level) for</w:t>
      </w:r>
      <w:r>
        <w:rPr>
          <w:lang w:val="en-US"/>
        </w:rPr>
        <w:t xml:space="preserve"> the (re)connection activities with a cost indication and time schedule. For the requested final </w:t>
      </w:r>
      <w:r w:rsidR="00586430">
        <w:rPr>
          <w:lang w:val="en-US"/>
        </w:rPr>
        <w:t>situation,</w:t>
      </w:r>
      <w:r>
        <w:rPr>
          <w:lang w:val="en-US"/>
        </w:rPr>
        <w:t xml:space="preserve"> a Capex/</w:t>
      </w:r>
      <w:proofErr w:type="spellStart"/>
      <w:r>
        <w:rPr>
          <w:lang w:val="en-US"/>
        </w:rPr>
        <w:t>Opex</w:t>
      </w:r>
      <w:proofErr w:type="spellEnd"/>
      <w:r>
        <w:rPr>
          <w:lang w:val="en-US"/>
        </w:rPr>
        <w:t xml:space="preserve"> indication will be presented</w:t>
      </w:r>
      <w:r w:rsidR="00551943">
        <w:rPr>
          <w:lang w:val="en-US"/>
        </w:rPr>
        <w:t xml:space="preserve"> with a rough time schedule</w:t>
      </w:r>
      <w:r w:rsidR="00586430">
        <w:rPr>
          <w:lang w:val="en-US"/>
        </w:rPr>
        <w:t>.</w:t>
      </w:r>
    </w:p>
    <w:sectPr w:rsidR="00A12E53" w:rsidRPr="00551943" w:rsidSect="0098326D">
      <w:headerReference w:type="default" r:id="rId16"/>
      <w:footerReference w:type="default" r:id="rId17"/>
      <w:headerReference w:type="first" r:id="rId18"/>
      <w:footerReference w:type="first" r:id="rId19"/>
      <w:pgSz w:w="11906" w:h="16838"/>
      <w:pgMar w:top="2778" w:right="1701" w:bottom="1418" w:left="1701" w:header="1417"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0EC9F" w14:textId="77777777" w:rsidR="00DF4A03" w:rsidRDefault="00DF4A03">
      <w:pPr>
        <w:spacing w:line="240" w:lineRule="auto"/>
      </w:pPr>
      <w:r>
        <w:separator/>
      </w:r>
    </w:p>
  </w:endnote>
  <w:endnote w:type="continuationSeparator" w:id="0">
    <w:p w14:paraId="18BBEB95" w14:textId="77777777" w:rsidR="00DF4A03" w:rsidRDefault="00DF4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MovaresTableClean"/>
      <w:tblW w:w="8504" w:type="dxa"/>
      <w:tblLayout w:type="fixed"/>
      <w:tblLook w:val="04A0" w:firstRow="1" w:lastRow="0" w:firstColumn="1" w:lastColumn="0" w:noHBand="0" w:noVBand="1"/>
    </w:tblPr>
    <w:tblGrid>
      <w:gridCol w:w="6293"/>
      <w:gridCol w:w="567"/>
      <w:gridCol w:w="567"/>
      <w:gridCol w:w="567"/>
      <w:gridCol w:w="510"/>
    </w:tblGrid>
    <w:tr w:rsidR="009822DF" w14:paraId="11B47E9E" w14:textId="77777777" w:rsidTr="006252E5">
      <w:trPr>
        <w:trHeight w:val="624"/>
      </w:trPr>
      <w:tc>
        <w:tcPr>
          <w:tcW w:w="6293" w:type="dxa"/>
          <w:vAlign w:val="center"/>
        </w:tcPr>
        <w:p w14:paraId="20EC2460" w14:textId="77DA6FA1" w:rsidR="00EA34DA" w:rsidRPr="00347D62" w:rsidRDefault="005E7D51" w:rsidP="00E22AE5">
          <w:pPr>
            <w:pStyle w:val="Footer"/>
            <w:rPr>
              <w:lang w:val="en-US"/>
            </w:rPr>
          </w:pPr>
          <w:r w:rsidRPr="00347D62">
            <w:rPr>
              <w:lang w:val="en-US"/>
            </w:rPr>
            <w:t xml:space="preserve">Proj.nr. </w:t>
          </w:r>
          <w:bookmarkStart w:id="133" w:name="EF5A34813028B8740BB40F435A4B0801C81"/>
          <w:r w:rsidR="005E23E5" w:rsidRPr="00347D62">
            <w:rPr>
              <w:lang w:val="en-US"/>
            </w:rPr>
            <w:t>M000</w:t>
          </w:r>
          <w:r w:rsidR="0003091B" w:rsidRPr="00347D62">
            <w:rPr>
              <w:lang w:val="en-US"/>
            </w:rPr>
            <w:t>HOL</w:t>
          </w:r>
          <w:r w:rsidR="00347D62" w:rsidRPr="00347D62">
            <w:rPr>
              <w:lang w:val="en-US"/>
            </w:rPr>
            <w:t>D</w:t>
          </w:r>
          <w:bookmarkEnd w:id="133"/>
          <w:r w:rsidRPr="00347D62">
            <w:rPr>
              <w:lang w:val="en-US"/>
            </w:rPr>
            <w:t xml:space="preserve">/ </w:t>
          </w:r>
          <w:bookmarkStart w:id="134" w:name="EFEC53A8C4F07BAED5D8825072C89799BE1"/>
          <w:r w:rsidR="005E23E5" w:rsidRPr="00347D62">
            <w:rPr>
              <w:lang w:val="en-US"/>
            </w:rPr>
            <w:t>Concept</w:t>
          </w:r>
          <w:bookmarkEnd w:id="134"/>
          <w:r w:rsidRPr="00347D62">
            <w:rPr>
              <w:lang w:val="en-US"/>
            </w:rPr>
            <w:t xml:space="preserve"> / </w:t>
          </w:r>
          <w:bookmarkStart w:id="135" w:name="EF2AF92EDD3FA16147922E6A3B8BEF67811"/>
          <w:r w:rsidR="005E23E5" w:rsidRPr="00347D62">
            <w:rPr>
              <w:lang w:val="en-US"/>
            </w:rPr>
            <w:t>Versie</w:t>
          </w:r>
          <w:bookmarkEnd w:id="135"/>
          <w:r w:rsidRPr="00347D62">
            <w:rPr>
              <w:noProof/>
              <w:lang w:val="en-US"/>
            </w:rPr>
            <w:t xml:space="preserve"> </w:t>
          </w:r>
          <w:bookmarkStart w:id="136" w:name="EFFF9788950E31C3E5195B546FDD4A07D81"/>
          <w:r w:rsidR="0003091B" w:rsidRPr="00347D62">
            <w:rPr>
              <w:noProof/>
              <w:lang w:val="en-US"/>
            </w:rPr>
            <w:t>0.1</w:t>
          </w:r>
          <w:bookmarkEnd w:id="136"/>
        </w:p>
      </w:tc>
      <w:tc>
        <w:tcPr>
          <w:tcW w:w="567" w:type="dxa"/>
          <w:vAlign w:val="bottom"/>
        </w:tcPr>
        <w:p w14:paraId="1E3C3AB0" w14:textId="77777777" w:rsidR="00EA34DA" w:rsidRPr="00347D62" w:rsidRDefault="00EA34DA" w:rsidP="001337B2">
          <w:pPr>
            <w:pStyle w:val="Footer"/>
            <w:rPr>
              <w:noProof/>
              <w:lang w:val="en-US"/>
            </w:rPr>
          </w:pPr>
        </w:p>
      </w:tc>
      <w:tc>
        <w:tcPr>
          <w:tcW w:w="567" w:type="dxa"/>
          <w:vAlign w:val="bottom"/>
        </w:tcPr>
        <w:p w14:paraId="07A4342E" w14:textId="77777777" w:rsidR="00EA34DA" w:rsidRPr="00347D62" w:rsidRDefault="00EA34DA" w:rsidP="001337B2">
          <w:pPr>
            <w:pStyle w:val="Footer"/>
            <w:rPr>
              <w:noProof/>
              <w:lang w:val="en-US"/>
            </w:rPr>
          </w:pPr>
        </w:p>
      </w:tc>
      <w:tc>
        <w:tcPr>
          <w:tcW w:w="567" w:type="dxa"/>
          <w:vAlign w:val="bottom"/>
        </w:tcPr>
        <w:p w14:paraId="41726BB4" w14:textId="77777777" w:rsidR="00EA34DA" w:rsidRPr="00347D62" w:rsidRDefault="00EA34DA" w:rsidP="001337B2">
          <w:pPr>
            <w:pStyle w:val="Footer"/>
            <w:rPr>
              <w:lang w:val="en-US"/>
            </w:rPr>
          </w:pPr>
        </w:p>
      </w:tc>
      <w:tc>
        <w:tcPr>
          <w:tcW w:w="510" w:type="dxa"/>
          <w:vAlign w:val="bottom"/>
        </w:tcPr>
        <w:p w14:paraId="5D9AAB8F" w14:textId="77777777" w:rsidR="00EA34DA" w:rsidRPr="008712EC" w:rsidRDefault="005E7D51" w:rsidP="002B395C">
          <w:pPr>
            <w:pStyle w:val="Footer"/>
            <w:jc w:val="right"/>
          </w:pPr>
          <w:r w:rsidRPr="0000585C">
            <w:fldChar w:fldCharType="begin"/>
          </w:r>
          <w:r w:rsidRPr="0000585C">
            <w:instrText xml:space="preserve"> PAGE  \* Arabic  \* MERGEFORMAT </w:instrText>
          </w:r>
          <w:r w:rsidRPr="0000585C">
            <w:fldChar w:fldCharType="separate"/>
          </w:r>
          <w:r>
            <w:t>5</w:t>
          </w:r>
          <w:r w:rsidRPr="0000585C">
            <w:fldChar w:fldCharType="end"/>
          </w:r>
          <w:r w:rsidRPr="0000585C">
            <w:t>/</w:t>
          </w:r>
          <w:fldSimple w:instr=" NUMPAGES  \* Arabic  \* MERGEFORMAT ">
            <w:r w:rsidR="00EA34DA">
              <w:t>5</w:t>
            </w:r>
          </w:fldSimple>
        </w:p>
      </w:tc>
    </w:tr>
  </w:tbl>
  <w:p w14:paraId="546A3BEE" w14:textId="77777777" w:rsidR="002B395C" w:rsidRDefault="005E7D51" w:rsidP="002B395C">
    <w:pPr>
      <w:pStyle w:val="Footer"/>
    </w:pPr>
    <w:r>
      <w:rPr>
        <w:noProof/>
        <w:lang w:val="en-GB"/>
      </w:rPr>
      <mc:AlternateContent>
        <mc:Choice Requires="wpg">
          <w:drawing>
            <wp:anchor distT="0" distB="0" distL="114300" distR="114300" simplePos="0" relativeHeight="251666432" behindDoc="1" locked="1" layoutInCell="1" allowOverlap="1" wp14:anchorId="51703B88" wp14:editId="59A8AE24">
              <wp:simplePos x="0" y="0"/>
              <wp:positionH relativeFrom="page">
                <wp:posOffset>4146331</wp:posOffset>
              </wp:positionH>
              <wp:positionV relativeFrom="page">
                <wp:posOffset>4824248</wp:posOffset>
              </wp:positionV>
              <wp:extent cx="2905200" cy="5346000"/>
              <wp:effectExtent l="0" t="0" r="9525" b="7620"/>
              <wp:wrapNone/>
              <wp:docPr id="1592760371" name="Group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05200" cy="5346000"/>
                        <a:chOff x="0" y="0"/>
                        <a:chExt cx="742950" cy="1365885"/>
                      </a:xfrm>
                      <a:solidFill>
                        <a:schemeClr val="bg2">
                          <a:alpha val="60000"/>
                        </a:schemeClr>
                      </a:solidFill>
                    </wpg:grpSpPr>
                    <wps:wsp>
                      <wps:cNvPr id="1673119129" name="Freeform 71"/>
                      <wps:cNvSpPr/>
                      <wps:spPr bwMode="auto">
                        <a:xfrm>
                          <a:off x="476250" y="457200"/>
                          <a:ext cx="266700" cy="183515"/>
                        </a:xfrm>
                        <a:custGeom>
                          <a:avLst/>
                          <a:gdLst>
                            <a:gd name="T0" fmla="*/ 79 w 764"/>
                            <a:gd name="T1" fmla="*/ 0 h 531"/>
                            <a:gd name="T2" fmla="*/ 432 w 764"/>
                            <a:gd name="T3" fmla="*/ 179 h 531"/>
                            <a:gd name="T4" fmla="*/ 764 w 764"/>
                            <a:gd name="T5" fmla="*/ 395 h 531"/>
                            <a:gd name="T6" fmla="*/ 685 w 764"/>
                            <a:gd name="T7" fmla="*/ 531 h 531"/>
                            <a:gd name="T8" fmla="*/ 332 w 764"/>
                            <a:gd name="T9" fmla="*/ 352 h 531"/>
                            <a:gd name="T10" fmla="*/ 0 w 764"/>
                            <a:gd name="T11" fmla="*/ 136 h 531"/>
                            <a:gd name="T12" fmla="*/ 79 w 764"/>
                            <a:gd name="T13" fmla="*/ 0 h 531"/>
                          </a:gdLst>
                          <a:ahLst/>
                          <a:cxnLst>
                            <a:cxn ang="0">
                              <a:pos x="T0" y="T1"/>
                            </a:cxn>
                            <a:cxn ang="0">
                              <a:pos x="T2" y="T3"/>
                            </a:cxn>
                            <a:cxn ang="0">
                              <a:pos x="T4" y="T5"/>
                            </a:cxn>
                            <a:cxn ang="0">
                              <a:pos x="T6" y="T7"/>
                            </a:cxn>
                            <a:cxn ang="0">
                              <a:pos x="T8" y="T9"/>
                            </a:cxn>
                            <a:cxn ang="0">
                              <a:pos x="T10" y="T11"/>
                            </a:cxn>
                            <a:cxn ang="0">
                              <a:pos x="T12" y="T13"/>
                            </a:cxn>
                          </a:cxnLst>
                          <a:rect l="0" t="0" r="r" b="b"/>
                          <a:pathLst>
                            <a:path w="764" h="531">
                              <a:moveTo>
                                <a:pt x="79" y="0"/>
                              </a:moveTo>
                              <a:cubicBezTo>
                                <a:pt x="79" y="0"/>
                                <a:pt x="247" y="72"/>
                                <a:pt x="432" y="179"/>
                              </a:cubicBezTo>
                              <a:cubicBezTo>
                                <a:pt x="617" y="286"/>
                                <a:pt x="764" y="395"/>
                                <a:pt x="764" y="395"/>
                              </a:cubicBezTo>
                              <a:cubicBezTo>
                                <a:pt x="685" y="531"/>
                                <a:pt x="685" y="531"/>
                                <a:pt x="685" y="531"/>
                              </a:cubicBezTo>
                              <a:cubicBezTo>
                                <a:pt x="685" y="531"/>
                                <a:pt x="517" y="459"/>
                                <a:pt x="332" y="352"/>
                              </a:cubicBezTo>
                              <a:cubicBezTo>
                                <a:pt x="147" y="245"/>
                                <a:pt x="0" y="136"/>
                                <a:pt x="0" y="136"/>
                              </a:cubicBezTo>
                              <a:lnTo>
                                <a:pt x="7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2137724429" name="Freeform 72"/>
                      <wps:cNvSpPr/>
                      <wps:spPr bwMode="auto">
                        <a:xfrm>
                          <a:off x="0" y="730250"/>
                          <a:ext cx="266065" cy="184150"/>
                        </a:xfrm>
                        <a:custGeom>
                          <a:avLst/>
                          <a:gdLst>
                            <a:gd name="T0" fmla="*/ 79 w 764"/>
                            <a:gd name="T1" fmla="*/ 0 h 532"/>
                            <a:gd name="T2" fmla="*/ 432 w 764"/>
                            <a:gd name="T3" fmla="*/ 179 h 532"/>
                            <a:gd name="T4" fmla="*/ 764 w 764"/>
                            <a:gd name="T5" fmla="*/ 396 h 532"/>
                            <a:gd name="T6" fmla="*/ 686 w 764"/>
                            <a:gd name="T7" fmla="*/ 532 h 532"/>
                            <a:gd name="T8" fmla="*/ 332 w 764"/>
                            <a:gd name="T9" fmla="*/ 353 h 532"/>
                            <a:gd name="T10" fmla="*/ 0 w 764"/>
                            <a:gd name="T11" fmla="*/ 136 h 532"/>
                            <a:gd name="T12" fmla="*/ 79 w 764"/>
                            <a:gd name="T13" fmla="*/ 0 h 532"/>
                          </a:gdLst>
                          <a:ahLst/>
                          <a:cxnLst>
                            <a:cxn ang="0">
                              <a:pos x="T0" y="T1"/>
                            </a:cxn>
                            <a:cxn ang="0">
                              <a:pos x="T2" y="T3"/>
                            </a:cxn>
                            <a:cxn ang="0">
                              <a:pos x="T4" y="T5"/>
                            </a:cxn>
                            <a:cxn ang="0">
                              <a:pos x="T6" y="T7"/>
                            </a:cxn>
                            <a:cxn ang="0">
                              <a:pos x="T8" y="T9"/>
                            </a:cxn>
                            <a:cxn ang="0">
                              <a:pos x="T10" y="T11"/>
                            </a:cxn>
                            <a:cxn ang="0">
                              <a:pos x="T12" y="T13"/>
                            </a:cxn>
                          </a:cxnLst>
                          <a:rect l="0" t="0" r="r" b="b"/>
                          <a:pathLst>
                            <a:path w="764" h="532">
                              <a:moveTo>
                                <a:pt x="79" y="0"/>
                              </a:moveTo>
                              <a:cubicBezTo>
                                <a:pt x="79" y="0"/>
                                <a:pt x="247" y="72"/>
                                <a:pt x="432" y="179"/>
                              </a:cubicBezTo>
                              <a:cubicBezTo>
                                <a:pt x="617" y="286"/>
                                <a:pt x="764" y="396"/>
                                <a:pt x="764" y="396"/>
                              </a:cubicBezTo>
                              <a:cubicBezTo>
                                <a:pt x="686" y="532"/>
                                <a:pt x="686" y="532"/>
                                <a:pt x="686" y="532"/>
                              </a:cubicBezTo>
                              <a:cubicBezTo>
                                <a:pt x="686" y="532"/>
                                <a:pt x="517" y="459"/>
                                <a:pt x="332" y="353"/>
                              </a:cubicBezTo>
                              <a:cubicBezTo>
                                <a:pt x="147" y="246"/>
                                <a:pt x="0" y="136"/>
                                <a:pt x="0" y="136"/>
                              </a:cubicBezTo>
                              <a:lnTo>
                                <a:pt x="7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1417573980" name="Freeform 73"/>
                      <wps:cNvSpPr/>
                      <wps:spPr bwMode="auto">
                        <a:xfrm>
                          <a:off x="0" y="1003300"/>
                          <a:ext cx="266065" cy="183515"/>
                        </a:xfrm>
                        <a:custGeom>
                          <a:avLst/>
                          <a:gdLst>
                            <a:gd name="T0" fmla="*/ 0 w 764"/>
                            <a:gd name="T1" fmla="*/ 395 h 531"/>
                            <a:gd name="T2" fmla="*/ 332 w 764"/>
                            <a:gd name="T3" fmla="*/ 179 h 531"/>
                            <a:gd name="T4" fmla="*/ 686 w 764"/>
                            <a:gd name="T5" fmla="*/ 0 h 531"/>
                            <a:gd name="T6" fmla="*/ 764 w 764"/>
                            <a:gd name="T7" fmla="*/ 135 h 531"/>
                            <a:gd name="T8" fmla="*/ 432 w 764"/>
                            <a:gd name="T9" fmla="*/ 352 h 531"/>
                            <a:gd name="T10" fmla="*/ 79 w 764"/>
                            <a:gd name="T11" fmla="*/ 531 h 531"/>
                            <a:gd name="T12" fmla="*/ 0 w 764"/>
                            <a:gd name="T13" fmla="*/ 395 h 531"/>
                          </a:gdLst>
                          <a:ahLst/>
                          <a:cxnLst>
                            <a:cxn ang="0">
                              <a:pos x="T0" y="T1"/>
                            </a:cxn>
                            <a:cxn ang="0">
                              <a:pos x="T2" y="T3"/>
                            </a:cxn>
                            <a:cxn ang="0">
                              <a:pos x="T4" y="T5"/>
                            </a:cxn>
                            <a:cxn ang="0">
                              <a:pos x="T6" y="T7"/>
                            </a:cxn>
                            <a:cxn ang="0">
                              <a:pos x="T8" y="T9"/>
                            </a:cxn>
                            <a:cxn ang="0">
                              <a:pos x="T10" y="T11"/>
                            </a:cxn>
                            <a:cxn ang="0">
                              <a:pos x="T12" y="T13"/>
                            </a:cxn>
                          </a:cxnLst>
                          <a:rect l="0" t="0" r="r" b="b"/>
                          <a:pathLst>
                            <a:path w="764" h="531">
                              <a:moveTo>
                                <a:pt x="0" y="395"/>
                              </a:moveTo>
                              <a:cubicBezTo>
                                <a:pt x="0" y="395"/>
                                <a:pt x="147" y="285"/>
                                <a:pt x="332" y="179"/>
                              </a:cubicBezTo>
                              <a:cubicBezTo>
                                <a:pt x="517" y="72"/>
                                <a:pt x="686" y="0"/>
                                <a:pt x="686" y="0"/>
                              </a:cubicBezTo>
                              <a:cubicBezTo>
                                <a:pt x="764" y="135"/>
                                <a:pt x="764" y="135"/>
                                <a:pt x="764" y="135"/>
                              </a:cubicBezTo>
                              <a:cubicBezTo>
                                <a:pt x="764" y="135"/>
                                <a:pt x="617" y="245"/>
                                <a:pt x="432" y="352"/>
                              </a:cubicBezTo>
                              <a:cubicBezTo>
                                <a:pt x="247" y="459"/>
                                <a:pt x="79" y="531"/>
                                <a:pt x="79" y="531"/>
                              </a:cubicBezTo>
                              <a:lnTo>
                                <a:pt x="0" y="39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340710976" name="Freeform 74"/>
                      <wps:cNvSpPr/>
                      <wps:spPr bwMode="auto">
                        <a:xfrm>
                          <a:off x="476250" y="177800"/>
                          <a:ext cx="266700" cy="184150"/>
                        </a:xfrm>
                        <a:custGeom>
                          <a:avLst/>
                          <a:gdLst>
                            <a:gd name="T0" fmla="*/ 0 w 764"/>
                            <a:gd name="T1" fmla="*/ 396 h 532"/>
                            <a:gd name="T2" fmla="*/ 332 w 764"/>
                            <a:gd name="T3" fmla="*/ 179 h 532"/>
                            <a:gd name="T4" fmla="*/ 685 w 764"/>
                            <a:gd name="T5" fmla="*/ 0 h 532"/>
                            <a:gd name="T6" fmla="*/ 764 w 764"/>
                            <a:gd name="T7" fmla="*/ 136 h 532"/>
                            <a:gd name="T8" fmla="*/ 432 w 764"/>
                            <a:gd name="T9" fmla="*/ 353 h 532"/>
                            <a:gd name="T10" fmla="*/ 79 w 764"/>
                            <a:gd name="T11" fmla="*/ 532 h 532"/>
                            <a:gd name="T12" fmla="*/ 0 w 764"/>
                            <a:gd name="T13" fmla="*/ 396 h 532"/>
                          </a:gdLst>
                          <a:ahLst/>
                          <a:cxnLst>
                            <a:cxn ang="0">
                              <a:pos x="T0" y="T1"/>
                            </a:cxn>
                            <a:cxn ang="0">
                              <a:pos x="T2" y="T3"/>
                            </a:cxn>
                            <a:cxn ang="0">
                              <a:pos x="T4" y="T5"/>
                            </a:cxn>
                            <a:cxn ang="0">
                              <a:pos x="T6" y="T7"/>
                            </a:cxn>
                            <a:cxn ang="0">
                              <a:pos x="T8" y="T9"/>
                            </a:cxn>
                            <a:cxn ang="0">
                              <a:pos x="T10" y="T11"/>
                            </a:cxn>
                            <a:cxn ang="0">
                              <a:pos x="T12" y="T13"/>
                            </a:cxn>
                          </a:cxnLst>
                          <a:rect l="0" t="0" r="r" b="b"/>
                          <a:pathLst>
                            <a:path w="764" h="532">
                              <a:moveTo>
                                <a:pt x="0" y="396"/>
                              </a:moveTo>
                              <a:cubicBezTo>
                                <a:pt x="0" y="396"/>
                                <a:pt x="147" y="286"/>
                                <a:pt x="332" y="179"/>
                              </a:cubicBezTo>
                              <a:cubicBezTo>
                                <a:pt x="517" y="73"/>
                                <a:pt x="685" y="0"/>
                                <a:pt x="685" y="0"/>
                              </a:cubicBezTo>
                              <a:cubicBezTo>
                                <a:pt x="764" y="136"/>
                                <a:pt x="764" y="136"/>
                                <a:pt x="764" y="136"/>
                              </a:cubicBezTo>
                              <a:cubicBezTo>
                                <a:pt x="764" y="136"/>
                                <a:pt x="617" y="246"/>
                                <a:pt x="432" y="353"/>
                              </a:cubicBezTo>
                              <a:cubicBezTo>
                                <a:pt x="247" y="460"/>
                                <a:pt x="79" y="532"/>
                                <a:pt x="79" y="532"/>
                              </a:cubicBezTo>
                              <a:lnTo>
                                <a:pt x="0" y="39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1263868102" name="Freeform 75"/>
                      <wps:cNvSpPr/>
                      <wps:spPr bwMode="auto">
                        <a:xfrm>
                          <a:off x="336550" y="0"/>
                          <a:ext cx="69850" cy="273050"/>
                        </a:xfrm>
                        <a:custGeom>
                          <a:avLst/>
                          <a:gdLst>
                            <a:gd name="T0" fmla="*/ 178 w 200"/>
                            <a:gd name="T1" fmla="*/ 0 h 791"/>
                            <a:gd name="T2" fmla="*/ 200 w 200"/>
                            <a:gd name="T3" fmla="*/ 395 h 791"/>
                            <a:gd name="T4" fmla="*/ 178 w 200"/>
                            <a:gd name="T5" fmla="*/ 791 h 791"/>
                            <a:gd name="T6" fmla="*/ 21 w 200"/>
                            <a:gd name="T7" fmla="*/ 791 h 791"/>
                            <a:gd name="T8" fmla="*/ 0 w 200"/>
                            <a:gd name="T9" fmla="*/ 395 h 791"/>
                            <a:gd name="T10" fmla="*/ 21 w 200"/>
                            <a:gd name="T11" fmla="*/ 0 h 791"/>
                            <a:gd name="T12" fmla="*/ 178 w 200"/>
                            <a:gd name="T13" fmla="*/ 0 h 791"/>
                          </a:gdLst>
                          <a:ahLst/>
                          <a:cxnLst>
                            <a:cxn ang="0">
                              <a:pos x="T0" y="T1"/>
                            </a:cxn>
                            <a:cxn ang="0">
                              <a:pos x="T2" y="T3"/>
                            </a:cxn>
                            <a:cxn ang="0">
                              <a:pos x="T4" y="T5"/>
                            </a:cxn>
                            <a:cxn ang="0">
                              <a:pos x="T6" y="T7"/>
                            </a:cxn>
                            <a:cxn ang="0">
                              <a:pos x="T8" y="T9"/>
                            </a:cxn>
                            <a:cxn ang="0">
                              <a:pos x="T10" y="T11"/>
                            </a:cxn>
                            <a:cxn ang="0">
                              <a:pos x="T12" y="T13"/>
                            </a:cxn>
                          </a:cxnLst>
                          <a:rect l="0" t="0" r="r" b="b"/>
                          <a:pathLst>
                            <a:path w="200" h="791">
                              <a:moveTo>
                                <a:pt x="178" y="0"/>
                              </a:moveTo>
                              <a:cubicBezTo>
                                <a:pt x="178" y="0"/>
                                <a:pt x="200" y="182"/>
                                <a:pt x="200" y="395"/>
                              </a:cubicBezTo>
                              <a:cubicBezTo>
                                <a:pt x="200" y="609"/>
                                <a:pt x="178" y="791"/>
                                <a:pt x="178" y="791"/>
                              </a:cubicBezTo>
                              <a:cubicBezTo>
                                <a:pt x="21" y="791"/>
                                <a:pt x="21" y="791"/>
                                <a:pt x="21" y="791"/>
                              </a:cubicBezTo>
                              <a:cubicBezTo>
                                <a:pt x="21" y="791"/>
                                <a:pt x="0" y="609"/>
                                <a:pt x="0" y="395"/>
                              </a:cubicBezTo>
                              <a:cubicBezTo>
                                <a:pt x="0" y="182"/>
                                <a:pt x="21" y="0"/>
                                <a:pt x="21" y="0"/>
                              </a:cubicBezTo>
                              <a:lnTo>
                                <a:pt x="1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716385951" name="Freeform 76"/>
                      <wps:cNvSpPr/>
                      <wps:spPr bwMode="auto">
                        <a:xfrm>
                          <a:off x="336550" y="546100"/>
                          <a:ext cx="69850" cy="273685"/>
                        </a:xfrm>
                        <a:custGeom>
                          <a:avLst/>
                          <a:gdLst>
                            <a:gd name="T0" fmla="*/ 178 w 200"/>
                            <a:gd name="T1" fmla="*/ 0 h 791"/>
                            <a:gd name="T2" fmla="*/ 200 w 200"/>
                            <a:gd name="T3" fmla="*/ 395 h 791"/>
                            <a:gd name="T4" fmla="*/ 178 w 200"/>
                            <a:gd name="T5" fmla="*/ 791 h 791"/>
                            <a:gd name="T6" fmla="*/ 21 w 200"/>
                            <a:gd name="T7" fmla="*/ 791 h 791"/>
                            <a:gd name="T8" fmla="*/ 0 w 200"/>
                            <a:gd name="T9" fmla="*/ 395 h 791"/>
                            <a:gd name="T10" fmla="*/ 21 w 200"/>
                            <a:gd name="T11" fmla="*/ 0 h 791"/>
                            <a:gd name="T12" fmla="*/ 178 w 200"/>
                            <a:gd name="T13" fmla="*/ 0 h 791"/>
                          </a:gdLst>
                          <a:ahLst/>
                          <a:cxnLst>
                            <a:cxn ang="0">
                              <a:pos x="T0" y="T1"/>
                            </a:cxn>
                            <a:cxn ang="0">
                              <a:pos x="T2" y="T3"/>
                            </a:cxn>
                            <a:cxn ang="0">
                              <a:pos x="T4" y="T5"/>
                            </a:cxn>
                            <a:cxn ang="0">
                              <a:pos x="T6" y="T7"/>
                            </a:cxn>
                            <a:cxn ang="0">
                              <a:pos x="T8" y="T9"/>
                            </a:cxn>
                            <a:cxn ang="0">
                              <a:pos x="T10" y="T11"/>
                            </a:cxn>
                            <a:cxn ang="0">
                              <a:pos x="T12" y="T13"/>
                            </a:cxn>
                          </a:cxnLst>
                          <a:rect l="0" t="0" r="r" b="b"/>
                          <a:pathLst>
                            <a:path w="200" h="791">
                              <a:moveTo>
                                <a:pt x="178" y="0"/>
                              </a:moveTo>
                              <a:cubicBezTo>
                                <a:pt x="178" y="0"/>
                                <a:pt x="200" y="181"/>
                                <a:pt x="200" y="395"/>
                              </a:cubicBezTo>
                              <a:cubicBezTo>
                                <a:pt x="200" y="609"/>
                                <a:pt x="178" y="791"/>
                                <a:pt x="178" y="791"/>
                              </a:cubicBezTo>
                              <a:cubicBezTo>
                                <a:pt x="21" y="791"/>
                                <a:pt x="21" y="791"/>
                                <a:pt x="21" y="791"/>
                              </a:cubicBezTo>
                              <a:cubicBezTo>
                                <a:pt x="21" y="791"/>
                                <a:pt x="0" y="609"/>
                                <a:pt x="0" y="395"/>
                              </a:cubicBezTo>
                              <a:cubicBezTo>
                                <a:pt x="0" y="181"/>
                                <a:pt x="21" y="0"/>
                                <a:pt x="21" y="0"/>
                              </a:cubicBezTo>
                              <a:lnTo>
                                <a:pt x="1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514682232" name="Freeform 77"/>
                      <wps:cNvSpPr/>
                      <wps:spPr bwMode="auto">
                        <a:xfrm>
                          <a:off x="336550" y="1092200"/>
                          <a:ext cx="69850" cy="273685"/>
                        </a:xfrm>
                        <a:custGeom>
                          <a:avLst/>
                          <a:gdLst>
                            <a:gd name="T0" fmla="*/ 178 w 200"/>
                            <a:gd name="T1" fmla="*/ 0 h 792"/>
                            <a:gd name="T2" fmla="*/ 200 w 200"/>
                            <a:gd name="T3" fmla="*/ 396 h 792"/>
                            <a:gd name="T4" fmla="*/ 178 w 200"/>
                            <a:gd name="T5" fmla="*/ 792 h 792"/>
                            <a:gd name="T6" fmla="*/ 21 w 200"/>
                            <a:gd name="T7" fmla="*/ 792 h 792"/>
                            <a:gd name="T8" fmla="*/ 0 w 200"/>
                            <a:gd name="T9" fmla="*/ 396 h 792"/>
                            <a:gd name="T10" fmla="*/ 21 w 200"/>
                            <a:gd name="T11" fmla="*/ 0 h 792"/>
                            <a:gd name="T12" fmla="*/ 178 w 200"/>
                            <a:gd name="T13" fmla="*/ 0 h 792"/>
                          </a:gdLst>
                          <a:ahLst/>
                          <a:cxnLst>
                            <a:cxn ang="0">
                              <a:pos x="T0" y="T1"/>
                            </a:cxn>
                            <a:cxn ang="0">
                              <a:pos x="T2" y="T3"/>
                            </a:cxn>
                            <a:cxn ang="0">
                              <a:pos x="T4" y="T5"/>
                            </a:cxn>
                            <a:cxn ang="0">
                              <a:pos x="T6" y="T7"/>
                            </a:cxn>
                            <a:cxn ang="0">
                              <a:pos x="T8" y="T9"/>
                            </a:cxn>
                            <a:cxn ang="0">
                              <a:pos x="T10" y="T11"/>
                            </a:cxn>
                            <a:cxn ang="0">
                              <a:pos x="T12" y="T13"/>
                            </a:cxn>
                          </a:cxnLst>
                          <a:rect l="0" t="0" r="r" b="b"/>
                          <a:pathLst>
                            <a:path w="200" h="792">
                              <a:moveTo>
                                <a:pt x="178" y="0"/>
                              </a:moveTo>
                              <a:cubicBezTo>
                                <a:pt x="178" y="0"/>
                                <a:pt x="200" y="182"/>
                                <a:pt x="200" y="396"/>
                              </a:cubicBezTo>
                              <a:cubicBezTo>
                                <a:pt x="200" y="610"/>
                                <a:pt x="178" y="792"/>
                                <a:pt x="178" y="792"/>
                              </a:cubicBezTo>
                              <a:cubicBezTo>
                                <a:pt x="21" y="792"/>
                                <a:pt x="21" y="792"/>
                                <a:pt x="21" y="792"/>
                              </a:cubicBezTo>
                              <a:cubicBezTo>
                                <a:pt x="21" y="792"/>
                                <a:pt x="0" y="610"/>
                                <a:pt x="0" y="396"/>
                              </a:cubicBezTo>
                              <a:cubicBezTo>
                                <a:pt x="0" y="182"/>
                                <a:pt x="21" y="0"/>
                                <a:pt x="21" y="0"/>
                              </a:cubicBezTo>
                              <a:lnTo>
                                <a:pt x="1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wgp>
                </a:graphicData>
              </a:graphic>
              <wp14:sizeRelH relativeFrom="margin">
                <wp14:pctWidth>0</wp14:pctWidth>
              </wp14:sizeRelH>
              <wp14:sizeRelV relativeFrom="margin">
                <wp14:pctHeight>0</wp14:pctHeight>
              </wp14:sizeRelV>
            </wp:anchor>
          </w:drawing>
        </mc:Choice>
        <mc:Fallback>
          <w:pict>
            <v:group w14:anchorId="7C28685E" id="Group 14" o:spid="_x0000_s1026" style="position:absolute;margin-left:326.5pt;margin-top:379.85pt;width:228.75pt;height:420.95pt;z-index:-251650048;mso-position-horizontal-relative:page;mso-position-vertical-relative:page;mso-width-relative:margin;mso-height-relative:margin" coordsize="7429,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">
              <o:lock v:ext="edit" aspectratio="t"/>
              <v:shape id="Freeform 71" o:spid="_x0000_s1027" style="position:absolute;left:4762;top:4572;width:2667;height:1835;visibility:visible;mso-wrap-style:square;v-text-anchor:top" coordsize="76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" path="m79,v,,168,72,353,179c617,286,764,395,764,395,685,531,685,531,685,531v,,-168,-72,-353,-179c147,245,,136,,136l79,xe" filled="f" stroked="f">
                <v:path arrowok="t" o:connecttype="custom" o:connectlocs="27578,0;150804,61863;266700,136513;239122,183515;115896,121652;0,47002;27578,0" o:connectangles="0,0,0,0,0,0,0"/>
              </v:shape>
              <v:shape id="Freeform 72" o:spid="_x0000_s1028" style="position:absolute;top:7302;width:2660;height:1842;visibility:visible;mso-wrap-style:square;v-text-anchor:top" coordsize="76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" path="m79,v,,168,72,353,179c617,286,764,396,764,396,686,532,686,532,686,532v,,-169,-73,-354,-179c147,246,,136,,136l79,xe" filled="f" stroked="f">
                <v:path arrowok="t" o:connecttype="custom" o:connectlocs="27512,0;150445,61960;266065,137074;238901,184150;115620,122190;0,47076;27512,0" o:connectangles="0,0,0,0,0,0,0"/>
              </v:shape>
              <v:shape id="Freeform 73" o:spid="_x0000_s1029" style="position:absolute;top:10033;width:2660;height:1835;visibility:visible;mso-wrap-style:square;v-text-anchor:top" coordsize="76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" path="m,395v,,147,-110,332,-216c517,72,686,,686,v78,135,78,135,78,135c764,135,617,245,432,352,247,459,79,531,79,531l,395xe" filled="f" stroked="f">
                <v:path arrowok="t" o:connecttype="custom" o:connectlocs="0,136513;115620,61863;238901,0;266065,46656;150445,121652;27512,183515;0,136513" o:connectangles="0,0,0,0,0,0,0"/>
              </v:shape>
              <v:shape id="Freeform 74" o:spid="_x0000_s1030" style="position:absolute;left:4762;top:1778;width:2667;height:1841;visibility:visible;mso-wrap-style:square;v-text-anchor:top" coordsize="76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" path="m,396v,,147,-110,332,-217c517,73,685,,685,v79,136,79,136,79,136c764,136,617,246,432,353,247,460,79,532,79,532l,396xe" filled="f" stroked="f">
                <v:path arrowok="t" o:connecttype="custom" o:connectlocs="0,137074;115896,61960;239122,0;266700,47076;150804,122190;27578,184150;0,137074" o:connectangles="0,0,0,0,0,0,0"/>
              </v:shape>
              <v:shape id="Freeform 75" o:spid="_x0000_s1031" style="position:absolute;left:3365;width:699;height:2730;visibility:visible;mso-wrap-style:square;v-text-anchor:top" coordsize="20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" path="m178,v,,22,182,22,395c200,609,178,791,178,791v-157,,-157,,-157,c21,791,,609,,395,,182,21,,21,l178,xe" filled="f" stroked="f">
                <v:path arrowok="t" o:connecttype="custom" o:connectlocs="62167,0;69850,136352;62167,273050;7334,273050;0,136352;7334,0;62167,0" o:connectangles="0,0,0,0,0,0,0"/>
              </v:shape>
              <v:shape id="Freeform 76" o:spid="_x0000_s1032" style="position:absolute;left:3365;top:5461;width:699;height:2736;visibility:visible;mso-wrap-style:square;v-text-anchor:top" coordsize="20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" path="m178,v,,22,181,22,395c200,609,178,791,178,791v-157,,-157,,-157,c21,791,,609,,395,,181,21,,21,l178,xe" filled="f" stroked="f">
                <v:path arrowok="t" o:connecttype="custom" o:connectlocs="62167,0;69850,136670;62167,273685;7334,273685;0,136670;7334,0;62167,0" o:connectangles="0,0,0,0,0,0,0"/>
              </v:shape>
              <v:shape id="Freeform 77" o:spid="_x0000_s1033" style="position:absolute;left:3365;top:10922;width:699;height:2736;visibility:visible;mso-wrap-style:square;v-text-anchor:top" coordsize="20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" path="m178,v,,22,182,22,396c200,610,178,792,178,792v-157,,-157,,-157,c21,792,,610,,396,,182,21,,21,l178,xe" filled="f" stroked="f">
                <v:path arrowok="t" o:connecttype="custom" o:connectlocs="62167,0;69850,136843;62167,273685;7334,273685;0,136843;7334,0;62167,0" o:connectangles="0,0,0,0,0,0,0"/>
              </v:shape>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MovaresTableClean"/>
      <w:tblW w:w="8504" w:type="dxa"/>
      <w:tblLayout w:type="fixed"/>
      <w:tblLook w:val="04A0" w:firstRow="1" w:lastRow="0" w:firstColumn="1" w:lastColumn="0" w:noHBand="0" w:noVBand="1"/>
    </w:tblPr>
    <w:tblGrid>
      <w:gridCol w:w="6293"/>
      <w:gridCol w:w="567"/>
      <w:gridCol w:w="567"/>
      <w:gridCol w:w="567"/>
      <w:gridCol w:w="510"/>
    </w:tblGrid>
    <w:tr w:rsidR="009822DF" w14:paraId="7CEEA182" w14:textId="77777777" w:rsidTr="006252E5">
      <w:trPr>
        <w:trHeight w:val="624"/>
      </w:trPr>
      <w:tc>
        <w:tcPr>
          <w:tcW w:w="6293" w:type="dxa"/>
          <w:vAlign w:val="center"/>
        </w:tcPr>
        <w:p w14:paraId="532E9242" w14:textId="463C0218" w:rsidR="00587F87" w:rsidRPr="00551943" w:rsidRDefault="00294A2A" w:rsidP="00E22AE5">
          <w:pPr>
            <w:pStyle w:val="Footer"/>
            <w:rPr>
              <w:lang w:val="en-US"/>
            </w:rPr>
          </w:pPr>
          <w:r w:rsidRPr="00551943">
            <w:rPr>
              <w:lang w:val="en-US"/>
            </w:rPr>
            <w:t xml:space="preserve">Proj.nr. </w:t>
          </w:r>
          <w:bookmarkStart w:id="154" w:name="EF5A34813028B8740BB40F435A4B0801C82"/>
          <w:r w:rsidR="005E23E5" w:rsidRPr="00551943">
            <w:rPr>
              <w:lang w:val="en-US"/>
            </w:rPr>
            <w:t>M000</w:t>
          </w:r>
          <w:r w:rsidR="004C4247" w:rsidRPr="00551943">
            <w:rPr>
              <w:lang w:val="en-US"/>
            </w:rPr>
            <w:t>HOLD</w:t>
          </w:r>
          <w:bookmarkEnd w:id="154"/>
          <w:r w:rsidRPr="00551943">
            <w:rPr>
              <w:lang w:val="en-US"/>
            </w:rPr>
            <w:t xml:space="preserve"> / </w:t>
          </w:r>
          <w:bookmarkStart w:id="155" w:name="EFEC53A8C4F07BAED5D8825072C89799BE2"/>
          <w:r w:rsidR="005E23E5" w:rsidRPr="00551943">
            <w:rPr>
              <w:lang w:val="en-US"/>
            </w:rPr>
            <w:t>Concept</w:t>
          </w:r>
          <w:bookmarkEnd w:id="155"/>
          <w:r w:rsidRPr="00551943">
            <w:rPr>
              <w:lang w:val="en-US"/>
            </w:rPr>
            <w:t xml:space="preserve"> / </w:t>
          </w:r>
          <w:bookmarkStart w:id="156" w:name="EF2AF92EDD3FA16147922E6A3B8BEF67812"/>
          <w:r w:rsidR="005E23E5" w:rsidRPr="00551943">
            <w:rPr>
              <w:lang w:val="en-US"/>
            </w:rPr>
            <w:t>Versie</w:t>
          </w:r>
          <w:bookmarkEnd w:id="156"/>
          <w:r w:rsidRPr="00551943">
            <w:rPr>
              <w:noProof/>
              <w:lang w:val="en-US"/>
            </w:rPr>
            <w:t xml:space="preserve"> </w:t>
          </w:r>
          <w:bookmarkStart w:id="157" w:name="EFFF9788950E31C3E5195B546FDD4A07D82"/>
          <w:r w:rsidR="004C4247">
            <w:rPr>
              <w:noProof/>
              <w:lang w:val="en-US"/>
            </w:rPr>
            <w:t>0.</w:t>
          </w:r>
          <w:r w:rsidR="005E23E5" w:rsidRPr="00551943">
            <w:rPr>
              <w:lang w:val="en-US"/>
            </w:rPr>
            <w:t>1</w:t>
          </w:r>
          <w:bookmarkEnd w:id="157"/>
        </w:p>
      </w:tc>
      <w:tc>
        <w:tcPr>
          <w:tcW w:w="567" w:type="dxa"/>
          <w:vAlign w:val="bottom"/>
        </w:tcPr>
        <w:p w14:paraId="3CADE317" w14:textId="77777777" w:rsidR="00587F87" w:rsidRPr="00551943" w:rsidRDefault="00587F87" w:rsidP="00587F87">
          <w:pPr>
            <w:pStyle w:val="Footer"/>
            <w:rPr>
              <w:noProof/>
              <w:lang w:val="en-US"/>
            </w:rPr>
          </w:pPr>
        </w:p>
      </w:tc>
      <w:tc>
        <w:tcPr>
          <w:tcW w:w="567" w:type="dxa"/>
          <w:vAlign w:val="bottom"/>
        </w:tcPr>
        <w:p w14:paraId="75EDBF85" w14:textId="77777777" w:rsidR="00587F87" w:rsidRPr="00551943" w:rsidRDefault="00587F87" w:rsidP="00587F87">
          <w:pPr>
            <w:pStyle w:val="Footer"/>
            <w:rPr>
              <w:noProof/>
              <w:lang w:val="en-US"/>
            </w:rPr>
          </w:pPr>
        </w:p>
      </w:tc>
      <w:tc>
        <w:tcPr>
          <w:tcW w:w="567" w:type="dxa"/>
          <w:vAlign w:val="bottom"/>
        </w:tcPr>
        <w:p w14:paraId="3CD94D2C" w14:textId="77777777" w:rsidR="00587F87" w:rsidRPr="00551943" w:rsidRDefault="00587F87" w:rsidP="00587F87">
          <w:pPr>
            <w:pStyle w:val="Footer"/>
            <w:rPr>
              <w:lang w:val="en-US"/>
            </w:rPr>
          </w:pPr>
        </w:p>
      </w:tc>
      <w:tc>
        <w:tcPr>
          <w:tcW w:w="510" w:type="dxa"/>
          <w:vAlign w:val="bottom"/>
        </w:tcPr>
        <w:p w14:paraId="77727490" w14:textId="331C55E7" w:rsidR="00587F87" w:rsidRPr="008712EC" w:rsidRDefault="005E7D51" w:rsidP="00B57CF8">
          <w:pPr>
            <w:pStyle w:val="Footer"/>
            <w:jc w:val="right"/>
            <w:rPr>
              <w:noProof/>
            </w:rPr>
          </w:pPr>
          <w:r>
            <w:rPr>
              <w:noProof/>
            </w:rPr>
            <w:fldChar w:fldCharType="begin"/>
          </w:r>
          <w:r>
            <w:rPr>
              <w:noProof/>
            </w:rPr>
            <w:instrText xml:space="preserve"> IF </w:instrText>
          </w:r>
          <w:r>
            <w:rPr>
              <w:noProof/>
            </w:rPr>
            <w:fldChar w:fldCharType="begin"/>
          </w:r>
          <w:r>
            <w:rPr>
              <w:noProof/>
            </w:rPr>
            <w:instrText xml:space="preserve"> NUMPAGES </w:instrText>
          </w:r>
          <w:r>
            <w:rPr>
              <w:noProof/>
            </w:rPr>
            <w:fldChar w:fldCharType="separate"/>
          </w:r>
          <w:r w:rsidR="00DC2444">
            <w:rPr>
              <w:noProof/>
            </w:rPr>
            <w:instrText>8</w:instrText>
          </w:r>
          <w:r>
            <w:rPr>
              <w:noProof/>
            </w:rPr>
            <w:fldChar w:fldCharType="end"/>
          </w:r>
          <w:r>
            <w:rPr>
              <w:noProof/>
            </w:rPr>
            <w:instrText xml:space="preserve"> &gt; 1 "</w:instrText>
          </w:r>
          <w:r w:rsidRPr="0000585C">
            <w:fldChar w:fldCharType="begin"/>
          </w:r>
          <w:r w:rsidRPr="0000585C">
            <w:instrText xml:space="preserve"> PAGE </w:instrText>
          </w:r>
          <w:r w:rsidRPr="0000585C">
            <w:fldChar w:fldCharType="separate"/>
          </w:r>
          <w:r w:rsidR="00DC2444">
            <w:rPr>
              <w:noProof/>
            </w:rPr>
            <w:instrText>1</w:instrText>
          </w:r>
          <w:r w:rsidRPr="0000585C">
            <w:fldChar w:fldCharType="end"/>
          </w:r>
          <w:r w:rsidRPr="0000585C">
            <w:instrText>/</w:instrText>
          </w:r>
          <w:r w:rsidR="00A12E53">
            <w:fldChar w:fldCharType="begin"/>
          </w:r>
          <w:r>
            <w:instrText xml:space="preserve"> NUMPAGES </w:instrText>
          </w:r>
          <w:r w:rsidR="00A12E53">
            <w:fldChar w:fldCharType="separate"/>
          </w:r>
          <w:r w:rsidR="00DC2444">
            <w:rPr>
              <w:noProof/>
            </w:rPr>
            <w:instrText>8</w:instrText>
          </w:r>
          <w:r w:rsidR="00A12E53">
            <w:rPr>
              <w:noProof/>
            </w:rPr>
            <w:fldChar w:fldCharType="end"/>
          </w:r>
          <w:r>
            <w:instrText>" ""</w:instrText>
          </w:r>
          <w:r>
            <w:rPr>
              <w:noProof/>
            </w:rPr>
            <w:instrText xml:space="preserve"> </w:instrText>
          </w:r>
          <w:r>
            <w:rPr>
              <w:noProof/>
            </w:rPr>
            <w:fldChar w:fldCharType="separate"/>
          </w:r>
          <w:r w:rsidR="00DC2444">
            <w:rPr>
              <w:noProof/>
            </w:rPr>
            <w:t>1</w:t>
          </w:r>
          <w:r w:rsidR="00DC2444" w:rsidRPr="0000585C">
            <w:rPr>
              <w:noProof/>
            </w:rPr>
            <w:t>/</w:t>
          </w:r>
          <w:r w:rsidR="00DC2444">
            <w:rPr>
              <w:noProof/>
            </w:rPr>
            <w:t>8</w:t>
          </w:r>
          <w:r>
            <w:rPr>
              <w:noProof/>
            </w:rPr>
            <w:fldChar w:fldCharType="end"/>
          </w:r>
        </w:p>
      </w:tc>
    </w:tr>
  </w:tbl>
  <w:p w14:paraId="69B6F953" w14:textId="77777777" w:rsidR="00587F87" w:rsidRDefault="005E7D51" w:rsidP="00587F87">
    <w:pPr>
      <w:pStyle w:val="Footer"/>
    </w:pPr>
    <w:r>
      <w:rPr>
        <w:noProof/>
        <w:lang w:val="en-GB"/>
      </w:rPr>
      <mc:AlternateContent>
        <mc:Choice Requires="wpg">
          <w:drawing>
            <wp:anchor distT="0" distB="0" distL="114300" distR="114300" simplePos="0" relativeHeight="251668480" behindDoc="1" locked="1" layoutInCell="1" allowOverlap="1" wp14:anchorId="36FEB593" wp14:editId="6488AB88">
              <wp:simplePos x="0" y="0"/>
              <wp:positionH relativeFrom="page">
                <wp:posOffset>4146331</wp:posOffset>
              </wp:positionH>
              <wp:positionV relativeFrom="page">
                <wp:posOffset>4824248</wp:posOffset>
              </wp:positionV>
              <wp:extent cx="2905200" cy="5346000"/>
              <wp:effectExtent l="0" t="0" r="9525" b="7620"/>
              <wp:wrapNone/>
              <wp:docPr id="2038934915" name="Group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05200" cy="5346000"/>
                        <a:chOff x="0" y="0"/>
                        <a:chExt cx="742950" cy="1365885"/>
                      </a:xfrm>
                      <a:solidFill>
                        <a:schemeClr val="bg2">
                          <a:alpha val="60000"/>
                        </a:schemeClr>
                      </a:solidFill>
                    </wpg:grpSpPr>
                    <wps:wsp>
                      <wps:cNvPr id="911741854" name="Freeform 71"/>
                      <wps:cNvSpPr/>
                      <wps:spPr bwMode="auto">
                        <a:xfrm>
                          <a:off x="476250" y="457200"/>
                          <a:ext cx="266700" cy="183515"/>
                        </a:xfrm>
                        <a:custGeom>
                          <a:avLst/>
                          <a:gdLst>
                            <a:gd name="T0" fmla="*/ 79 w 764"/>
                            <a:gd name="T1" fmla="*/ 0 h 531"/>
                            <a:gd name="T2" fmla="*/ 432 w 764"/>
                            <a:gd name="T3" fmla="*/ 179 h 531"/>
                            <a:gd name="T4" fmla="*/ 764 w 764"/>
                            <a:gd name="T5" fmla="*/ 395 h 531"/>
                            <a:gd name="T6" fmla="*/ 685 w 764"/>
                            <a:gd name="T7" fmla="*/ 531 h 531"/>
                            <a:gd name="T8" fmla="*/ 332 w 764"/>
                            <a:gd name="T9" fmla="*/ 352 h 531"/>
                            <a:gd name="T10" fmla="*/ 0 w 764"/>
                            <a:gd name="T11" fmla="*/ 136 h 531"/>
                            <a:gd name="T12" fmla="*/ 79 w 764"/>
                            <a:gd name="T13" fmla="*/ 0 h 531"/>
                          </a:gdLst>
                          <a:ahLst/>
                          <a:cxnLst>
                            <a:cxn ang="0">
                              <a:pos x="T0" y="T1"/>
                            </a:cxn>
                            <a:cxn ang="0">
                              <a:pos x="T2" y="T3"/>
                            </a:cxn>
                            <a:cxn ang="0">
                              <a:pos x="T4" y="T5"/>
                            </a:cxn>
                            <a:cxn ang="0">
                              <a:pos x="T6" y="T7"/>
                            </a:cxn>
                            <a:cxn ang="0">
                              <a:pos x="T8" y="T9"/>
                            </a:cxn>
                            <a:cxn ang="0">
                              <a:pos x="T10" y="T11"/>
                            </a:cxn>
                            <a:cxn ang="0">
                              <a:pos x="T12" y="T13"/>
                            </a:cxn>
                          </a:cxnLst>
                          <a:rect l="0" t="0" r="r" b="b"/>
                          <a:pathLst>
                            <a:path w="764" h="531">
                              <a:moveTo>
                                <a:pt x="79" y="0"/>
                              </a:moveTo>
                              <a:cubicBezTo>
                                <a:pt x="79" y="0"/>
                                <a:pt x="247" y="72"/>
                                <a:pt x="432" y="179"/>
                              </a:cubicBezTo>
                              <a:cubicBezTo>
                                <a:pt x="617" y="286"/>
                                <a:pt x="764" y="395"/>
                                <a:pt x="764" y="395"/>
                              </a:cubicBezTo>
                              <a:cubicBezTo>
                                <a:pt x="685" y="531"/>
                                <a:pt x="685" y="531"/>
                                <a:pt x="685" y="531"/>
                              </a:cubicBezTo>
                              <a:cubicBezTo>
                                <a:pt x="685" y="531"/>
                                <a:pt x="517" y="459"/>
                                <a:pt x="332" y="352"/>
                              </a:cubicBezTo>
                              <a:cubicBezTo>
                                <a:pt x="147" y="245"/>
                                <a:pt x="0" y="136"/>
                                <a:pt x="0" y="136"/>
                              </a:cubicBezTo>
                              <a:lnTo>
                                <a:pt x="7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312109980" name="Freeform 72"/>
                      <wps:cNvSpPr/>
                      <wps:spPr bwMode="auto">
                        <a:xfrm>
                          <a:off x="0" y="730250"/>
                          <a:ext cx="266065" cy="184150"/>
                        </a:xfrm>
                        <a:custGeom>
                          <a:avLst/>
                          <a:gdLst>
                            <a:gd name="T0" fmla="*/ 79 w 764"/>
                            <a:gd name="T1" fmla="*/ 0 h 532"/>
                            <a:gd name="T2" fmla="*/ 432 w 764"/>
                            <a:gd name="T3" fmla="*/ 179 h 532"/>
                            <a:gd name="T4" fmla="*/ 764 w 764"/>
                            <a:gd name="T5" fmla="*/ 396 h 532"/>
                            <a:gd name="T6" fmla="*/ 686 w 764"/>
                            <a:gd name="T7" fmla="*/ 532 h 532"/>
                            <a:gd name="T8" fmla="*/ 332 w 764"/>
                            <a:gd name="T9" fmla="*/ 353 h 532"/>
                            <a:gd name="T10" fmla="*/ 0 w 764"/>
                            <a:gd name="T11" fmla="*/ 136 h 532"/>
                            <a:gd name="T12" fmla="*/ 79 w 764"/>
                            <a:gd name="T13" fmla="*/ 0 h 532"/>
                          </a:gdLst>
                          <a:ahLst/>
                          <a:cxnLst>
                            <a:cxn ang="0">
                              <a:pos x="T0" y="T1"/>
                            </a:cxn>
                            <a:cxn ang="0">
                              <a:pos x="T2" y="T3"/>
                            </a:cxn>
                            <a:cxn ang="0">
                              <a:pos x="T4" y="T5"/>
                            </a:cxn>
                            <a:cxn ang="0">
                              <a:pos x="T6" y="T7"/>
                            </a:cxn>
                            <a:cxn ang="0">
                              <a:pos x="T8" y="T9"/>
                            </a:cxn>
                            <a:cxn ang="0">
                              <a:pos x="T10" y="T11"/>
                            </a:cxn>
                            <a:cxn ang="0">
                              <a:pos x="T12" y="T13"/>
                            </a:cxn>
                          </a:cxnLst>
                          <a:rect l="0" t="0" r="r" b="b"/>
                          <a:pathLst>
                            <a:path w="764" h="532">
                              <a:moveTo>
                                <a:pt x="79" y="0"/>
                              </a:moveTo>
                              <a:cubicBezTo>
                                <a:pt x="79" y="0"/>
                                <a:pt x="247" y="72"/>
                                <a:pt x="432" y="179"/>
                              </a:cubicBezTo>
                              <a:cubicBezTo>
                                <a:pt x="617" y="286"/>
                                <a:pt x="764" y="396"/>
                                <a:pt x="764" y="396"/>
                              </a:cubicBezTo>
                              <a:cubicBezTo>
                                <a:pt x="686" y="532"/>
                                <a:pt x="686" y="532"/>
                                <a:pt x="686" y="532"/>
                              </a:cubicBezTo>
                              <a:cubicBezTo>
                                <a:pt x="686" y="532"/>
                                <a:pt x="517" y="459"/>
                                <a:pt x="332" y="353"/>
                              </a:cubicBezTo>
                              <a:cubicBezTo>
                                <a:pt x="147" y="246"/>
                                <a:pt x="0" y="136"/>
                                <a:pt x="0" y="136"/>
                              </a:cubicBezTo>
                              <a:lnTo>
                                <a:pt x="7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2014321586" name="Freeform 73"/>
                      <wps:cNvSpPr/>
                      <wps:spPr bwMode="auto">
                        <a:xfrm>
                          <a:off x="0" y="1003300"/>
                          <a:ext cx="266065" cy="183515"/>
                        </a:xfrm>
                        <a:custGeom>
                          <a:avLst/>
                          <a:gdLst>
                            <a:gd name="T0" fmla="*/ 0 w 764"/>
                            <a:gd name="T1" fmla="*/ 395 h 531"/>
                            <a:gd name="T2" fmla="*/ 332 w 764"/>
                            <a:gd name="T3" fmla="*/ 179 h 531"/>
                            <a:gd name="T4" fmla="*/ 686 w 764"/>
                            <a:gd name="T5" fmla="*/ 0 h 531"/>
                            <a:gd name="T6" fmla="*/ 764 w 764"/>
                            <a:gd name="T7" fmla="*/ 135 h 531"/>
                            <a:gd name="T8" fmla="*/ 432 w 764"/>
                            <a:gd name="T9" fmla="*/ 352 h 531"/>
                            <a:gd name="T10" fmla="*/ 79 w 764"/>
                            <a:gd name="T11" fmla="*/ 531 h 531"/>
                            <a:gd name="T12" fmla="*/ 0 w 764"/>
                            <a:gd name="T13" fmla="*/ 395 h 531"/>
                          </a:gdLst>
                          <a:ahLst/>
                          <a:cxnLst>
                            <a:cxn ang="0">
                              <a:pos x="T0" y="T1"/>
                            </a:cxn>
                            <a:cxn ang="0">
                              <a:pos x="T2" y="T3"/>
                            </a:cxn>
                            <a:cxn ang="0">
                              <a:pos x="T4" y="T5"/>
                            </a:cxn>
                            <a:cxn ang="0">
                              <a:pos x="T6" y="T7"/>
                            </a:cxn>
                            <a:cxn ang="0">
                              <a:pos x="T8" y="T9"/>
                            </a:cxn>
                            <a:cxn ang="0">
                              <a:pos x="T10" y="T11"/>
                            </a:cxn>
                            <a:cxn ang="0">
                              <a:pos x="T12" y="T13"/>
                            </a:cxn>
                          </a:cxnLst>
                          <a:rect l="0" t="0" r="r" b="b"/>
                          <a:pathLst>
                            <a:path w="764" h="531">
                              <a:moveTo>
                                <a:pt x="0" y="395"/>
                              </a:moveTo>
                              <a:cubicBezTo>
                                <a:pt x="0" y="395"/>
                                <a:pt x="147" y="285"/>
                                <a:pt x="332" y="179"/>
                              </a:cubicBezTo>
                              <a:cubicBezTo>
                                <a:pt x="517" y="72"/>
                                <a:pt x="686" y="0"/>
                                <a:pt x="686" y="0"/>
                              </a:cubicBezTo>
                              <a:cubicBezTo>
                                <a:pt x="764" y="135"/>
                                <a:pt x="764" y="135"/>
                                <a:pt x="764" y="135"/>
                              </a:cubicBezTo>
                              <a:cubicBezTo>
                                <a:pt x="764" y="135"/>
                                <a:pt x="617" y="245"/>
                                <a:pt x="432" y="352"/>
                              </a:cubicBezTo>
                              <a:cubicBezTo>
                                <a:pt x="247" y="459"/>
                                <a:pt x="79" y="531"/>
                                <a:pt x="79" y="531"/>
                              </a:cubicBezTo>
                              <a:lnTo>
                                <a:pt x="0" y="395"/>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520238363" name="Freeform 74"/>
                      <wps:cNvSpPr/>
                      <wps:spPr bwMode="auto">
                        <a:xfrm>
                          <a:off x="476250" y="177800"/>
                          <a:ext cx="266700" cy="184150"/>
                        </a:xfrm>
                        <a:custGeom>
                          <a:avLst/>
                          <a:gdLst>
                            <a:gd name="T0" fmla="*/ 0 w 764"/>
                            <a:gd name="T1" fmla="*/ 396 h 532"/>
                            <a:gd name="T2" fmla="*/ 332 w 764"/>
                            <a:gd name="T3" fmla="*/ 179 h 532"/>
                            <a:gd name="T4" fmla="*/ 685 w 764"/>
                            <a:gd name="T5" fmla="*/ 0 h 532"/>
                            <a:gd name="T6" fmla="*/ 764 w 764"/>
                            <a:gd name="T7" fmla="*/ 136 h 532"/>
                            <a:gd name="T8" fmla="*/ 432 w 764"/>
                            <a:gd name="T9" fmla="*/ 353 h 532"/>
                            <a:gd name="T10" fmla="*/ 79 w 764"/>
                            <a:gd name="T11" fmla="*/ 532 h 532"/>
                            <a:gd name="T12" fmla="*/ 0 w 764"/>
                            <a:gd name="T13" fmla="*/ 396 h 532"/>
                          </a:gdLst>
                          <a:ahLst/>
                          <a:cxnLst>
                            <a:cxn ang="0">
                              <a:pos x="T0" y="T1"/>
                            </a:cxn>
                            <a:cxn ang="0">
                              <a:pos x="T2" y="T3"/>
                            </a:cxn>
                            <a:cxn ang="0">
                              <a:pos x="T4" y="T5"/>
                            </a:cxn>
                            <a:cxn ang="0">
                              <a:pos x="T6" y="T7"/>
                            </a:cxn>
                            <a:cxn ang="0">
                              <a:pos x="T8" y="T9"/>
                            </a:cxn>
                            <a:cxn ang="0">
                              <a:pos x="T10" y="T11"/>
                            </a:cxn>
                            <a:cxn ang="0">
                              <a:pos x="T12" y="T13"/>
                            </a:cxn>
                          </a:cxnLst>
                          <a:rect l="0" t="0" r="r" b="b"/>
                          <a:pathLst>
                            <a:path w="764" h="532">
                              <a:moveTo>
                                <a:pt x="0" y="396"/>
                              </a:moveTo>
                              <a:cubicBezTo>
                                <a:pt x="0" y="396"/>
                                <a:pt x="147" y="286"/>
                                <a:pt x="332" y="179"/>
                              </a:cubicBezTo>
                              <a:cubicBezTo>
                                <a:pt x="517" y="73"/>
                                <a:pt x="685" y="0"/>
                                <a:pt x="685" y="0"/>
                              </a:cubicBezTo>
                              <a:cubicBezTo>
                                <a:pt x="764" y="136"/>
                                <a:pt x="764" y="136"/>
                                <a:pt x="764" y="136"/>
                              </a:cubicBezTo>
                              <a:cubicBezTo>
                                <a:pt x="764" y="136"/>
                                <a:pt x="617" y="246"/>
                                <a:pt x="432" y="353"/>
                              </a:cubicBezTo>
                              <a:cubicBezTo>
                                <a:pt x="247" y="460"/>
                                <a:pt x="79" y="532"/>
                                <a:pt x="79" y="532"/>
                              </a:cubicBezTo>
                              <a:lnTo>
                                <a:pt x="0" y="39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943222296" name="Freeform 75"/>
                      <wps:cNvSpPr/>
                      <wps:spPr bwMode="auto">
                        <a:xfrm>
                          <a:off x="336550" y="0"/>
                          <a:ext cx="69850" cy="273050"/>
                        </a:xfrm>
                        <a:custGeom>
                          <a:avLst/>
                          <a:gdLst>
                            <a:gd name="T0" fmla="*/ 178 w 200"/>
                            <a:gd name="T1" fmla="*/ 0 h 791"/>
                            <a:gd name="T2" fmla="*/ 200 w 200"/>
                            <a:gd name="T3" fmla="*/ 395 h 791"/>
                            <a:gd name="T4" fmla="*/ 178 w 200"/>
                            <a:gd name="T5" fmla="*/ 791 h 791"/>
                            <a:gd name="T6" fmla="*/ 21 w 200"/>
                            <a:gd name="T7" fmla="*/ 791 h 791"/>
                            <a:gd name="T8" fmla="*/ 0 w 200"/>
                            <a:gd name="T9" fmla="*/ 395 h 791"/>
                            <a:gd name="T10" fmla="*/ 21 w 200"/>
                            <a:gd name="T11" fmla="*/ 0 h 791"/>
                            <a:gd name="T12" fmla="*/ 178 w 200"/>
                            <a:gd name="T13" fmla="*/ 0 h 791"/>
                          </a:gdLst>
                          <a:ahLst/>
                          <a:cxnLst>
                            <a:cxn ang="0">
                              <a:pos x="T0" y="T1"/>
                            </a:cxn>
                            <a:cxn ang="0">
                              <a:pos x="T2" y="T3"/>
                            </a:cxn>
                            <a:cxn ang="0">
                              <a:pos x="T4" y="T5"/>
                            </a:cxn>
                            <a:cxn ang="0">
                              <a:pos x="T6" y="T7"/>
                            </a:cxn>
                            <a:cxn ang="0">
                              <a:pos x="T8" y="T9"/>
                            </a:cxn>
                            <a:cxn ang="0">
                              <a:pos x="T10" y="T11"/>
                            </a:cxn>
                            <a:cxn ang="0">
                              <a:pos x="T12" y="T13"/>
                            </a:cxn>
                          </a:cxnLst>
                          <a:rect l="0" t="0" r="r" b="b"/>
                          <a:pathLst>
                            <a:path w="200" h="791">
                              <a:moveTo>
                                <a:pt x="178" y="0"/>
                              </a:moveTo>
                              <a:cubicBezTo>
                                <a:pt x="178" y="0"/>
                                <a:pt x="200" y="182"/>
                                <a:pt x="200" y="395"/>
                              </a:cubicBezTo>
                              <a:cubicBezTo>
                                <a:pt x="200" y="609"/>
                                <a:pt x="178" y="791"/>
                                <a:pt x="178" y="791"/>
                              </a:cubicBezTo>
                              <a:cubicBezTo>
                                <a:pt x="21" y="791"/>
                                <a:pt x="21" y="791"/>
                                <a:pt x="21" y="791"/>
                              </a:cubicBezTo>
                              <a:cubicBezTo>
                                <a:pt x="21" y="791"/>
                                <a:pt x="0" y="609"/>
                                <a:pt x="0" y="395"/>
                              </a:cubicBezTo>
                              <a:cubicBezTo>
                                <a:pt x="0" y="182"/>
                                <a:pt x="21" y="0"/>
                                <a:pt x="21" y="0"/>
                              </a:cubicBezTo>
                              <a:lnTo>
                                <a:pt x="1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1193436680" name="Freeform 76"/>
                      <wps:cNvSpPr/>
                      <wps:spPr bwMode="auto">
                        <a:xfrm>
                          <a:off x="336550" y="546100"/>
                          <a:ext cx="69850" cy="273685"/>
                        </a:xfrm>
                        <a:custGeom>
                          <a:avLst/>
                          <a:gdLst>
                            <a:gd name="T0" fmla="*/ 178 w 200"/>
                            <a:gd name="T1" fmla="*/ 0 h 791"/>
                            <a:gd name="T2" fmla="*/ 200 w 200"/>
                            <a:gd name="T3" fmla="*/ 395 h 791"/>
                            <a:gd name="T4" fmla="*/ 178 w 200"/>
                            <a:gd name="T5" fmla="*/ 791 h 791"/>
                            <a:gd name="T6" fmla="*/ 21 w 200"/>
                            <a:gd name="T7" fmla="*/ 791 h 791"/>
                            <a:gd name="T8" fmla="*/ 0 w 200"/>
                            <a:gd name="T9" fmla="*/ 395 h 791"/>
                            <a:gd name="T10" fmla="*/ 21 w 200"/>
                            <a:gd name="T11" fmla="*/ 0 h 791"/>
                            <a:gd name="T12" fmla="*/ 178 w 200"/>
                            <a:gd name="T13" fmla="*/ 0 h 791"/>
                          </a:gdLst>
                          <a:ahLst/>
                          <a:cxnLst>
                            <a:cxn ang="0">
                              <a:pos x="T0" y="T1"/>
                            </a:cxn>
                            <a:cxn ang="0">
                              <a:pos x="T2" y="T3"/>
                            </a:cxn>
                            <a:cxn ang="0">
                              <a:pos x="T4" y="T5"/>
                            </a:cxn>
                            <a:cxn ang="0">
                              <a:pos x="T6" y="T7"/>
                            </a:cxn>
                            <a:cxn ang="0">
                              <a:pos x="T8" y="T9"/>
                            </a:cxn>
                            <a:cxn ang="0">
                              <a:pos x="T10" y="T11"/>
                            </a:cxn>
                            <a:cxn ang="0">
                              <a:pos x="T12" y="T13"/>
                            </a:cxn>
                          </a:cxnLst>
                          <a:rect l="0" t="0" r="r" b="b"/>
                          <a:pathLst>
                            <a:path w="200" h="791">
                              <a:moveTo>
                                <a:pt x="178" y="0"/>
                              </a:moveTo>
                              <a:cubicBezTo>
                                <a:pt x="178" y="0"/>
                                <a:pt x="200" y="181"/>
                                <a:pt x="200" y="395"/>
                              </a:cubicBezTo>
                              <a:cubicBezTo>
                                <a:pt x="200" y="609"/>
                                <a:pt x="178" y="791"/>
                                <a:pt x="178" y="791"/>
                              </a:cubicBezTo>
                              <a:cubicBezTo>
                                <a:pt x="21" y="791"/>
                                <a:pt x="21" y="791"/>
                                <a:pt x="21" y="791"/>
                              </a:cubicBezTo>
                              <a:cubicBezTo>
                                <a:pt x="21" y="791"/>
                                <a:pt x="0" y="609"/>
                                <a:pt x="0" y="395"/>
                              </a:cubicBezTo>
                              <a:cubicBezTo>
                                <a:pt x="0" y="181"/>
                                <a:pt x="21" y="0"/>
                                <a:pt x="21" y="0"/>
                              </a:cubicBezTo>
                              <a:lnTo>
                                <a:pt x="1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wps:cNvPr id="1411518472" name="Freeform 77"/>
                      <wps:cNvSpPr/>
                      <wps:spPr bwMode="auto">
                        <a:xfrm>
                          <a:off x="336550" y="1092200"/>
                          <a:ext cx="69850" cy="273685"/>
                        </a:xfrm>
                        <a:custGeom>
                          <a:avLst/>
                          <a:gdLst>
                            <a:gd name="T0" fmla="*/ 178 w 200"/>
                            <a:gd name="T1" fmla="*/ 0 h 792"/>
                            <a:gd name="T2" fmla="*/ 200 w 200"/>
                            <a:gd name="T3" fmla="*/ 396 h 792"/>
                            <a:gd name="T4" fmla="*/ 178 w 200"/>
                            <a:gd name="T5" fmla="*/ 792 h 792"/>
                            <a:gd name="T6" fmla="*/ 21 w 200"/>
                            <a:gd name="T7" fmla="*/ 792 h 792"/>
                            <a:gd name="T8" fmla="*/ 0 w 200"/>
                            <a:gd name="T9" fmla="*/ 396 h 792"/>
                            <a:gd name="T10" fmla="*/ 21 w 200"/>
                            <a:gd name="T11" fmla="*/ 0 h 792"/>
                            <a:gd name="T12" fmla="*/ 178 w 200"/>
                            <a:gd name="T13" fmla="*/ 0 h 792"/>
                          </a:gdLst>
                          <a:ahLst/>
                          <a:cxnLst>
                            <a:cxn ang="0">
                              <a:pos x="T0" y="T1"/>
                            </a:cxn>
                            <a:cxn ang="0">
                              <a:pos x="T2" y="T3"/>
                            </a:cxn>
                            <a:cxn ang="0">
                              <a:pos x="T4" y="T5"/>
                            </a:cxn>
                            <a:cxn ang="0">
                              <a:pos x="T6" y="T7"/>
                            </a:cxn>
                            <a:cxn ang="0">
                              <a:pos x="T8" y="T9"/>
                            </a:cxn>
                            <a:cxn ang="0">
                              <a:pos x="T10" y="T11"/>
                            </a:cxn>
                            <a:cxn ang="0">
                              <a:pos x="T12" y="T13"/>
                            </a:cxn>
                          </a:cxnLst>
                          <a:rect l="0" t="0" r="r" b="b"/>
                          <a:pathLst>
                            <a:path w="200" h="792">
                              <a:moveTo>
                                <a:pt x="178" y="0"/>
                              </a:moveTo>
                              <a:cubicBezTo>
                                <a:pt x="178" y="0"/>
                                <a:pt x="200" y="182"/>
                                <a:pt x="200" y="396"/>
                              </a:cubicBezTo>
                              <a:cubicBezTo>
                                <a:pt x="200" y="610"/>
                                <a:pt x="178" y="792"/>
                                <a:pt x="178" y="792"/>
                              </a:cubicBezTo>
                              <a:cubicBezTo>
                                <a:pt x="21" y="792"/>
                                <a:pt x="21" y="792"/>
                                <a:pt x="21" y="792"/>
                              </a:cubicBezTo>
                              <a:cubicBezTo>
                                <a:pt x="21" y="792"/>
                                <a:pt x="0" y="610"/>
                                <a:pt x="0" y="396"/>
                              </a:cubicBezTo>
                              <a:cubicBezTo>
                                <a:pt x="0" y="182"/>
                                <a:pt x="21" y="0"/>
                                <a:pt x="21" y="0"/>
                              </a:cubicBezTo>
                              <a:lnTo>
                                <a:pt x="178"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wgp>
                </a:graphicData>
              </a:graphic>
              <wp14:sizeRelH relativeFrom="margin">
                <wp14:pctWidth>0</wp14:pctWidth>
              </wp14:sizeRelH>
              <wp14:sizeRelV relativeFrom="margin">
                <wp14:pctHeight>0</wp14:pctHeight>
              </wp14:sizeRelV>
            </wp:anchor>
          </w:drawing>
        </mc:Choice>
        <mc:Fallback>
          <w:pict>
            <v:group w14:anchorId="6921F30A" id="Group 14" o:spid="_x0000_s1026" style="position:absolute;margin-left:326.5pt;margin-top:379.85pt;width:228.75pt;height:420.95pt;z-index:-251648000;mso-position-horizontal-relative:page;mso-position-vertical-relative:page;mso-width-relative:margin;mso-height-relative:margin" coordsize="7429,1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">
              <o:lock v:ext="edit" aspectratio="t"/>
              <v:shape id="Freeform 71" o:spid="_x0000_s1027" style="position:absolute;left:4762;top:4572;width:2667;height:1835;visibility:visible;mso-wrap-style:square;v-text-anchor:top" coordsize="76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" path="m79,v,,168,72,353,179c617,286,764,395,764,395,685,531,685,531,685,531v,,-168,-72,-353,-179c147,245,,136,,136l79,xe" filled="f" stroked="f">
                <v:path arrowok="t" o:connecttype="custom" o:connectlocs="27578,0;150804,61863;266700,136513;239122,183515;115896,121652;0,47002;27578,0" o:connectangles="0,0,0,0,0,0,0"/>
              </v:shape>
              <v:shape id="Freeform 72" o:spid="_x0000_s1028" style="position:absolute;top:7302;width:2660;height:1842;visibility:visible;mso-wrap-style:square;v-text-anchor:top" coordsize="76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" path="m79,v,,168,72,353,179c617,286,764,396,764,396,686,532,686,532,686,532v,,-169,-73,-354,-179c147,246,,136,,136l79,xe" filled="f" stroked="f">
                <v:path arrowok="t" o:connecttype="custom" o:connectlocs="27512,0;150445,61960;266065,137074;238901,184150;115620,122190;0,47076;27512,0" o:connectangles="0,0,0,0,0,0,0"/>
              </v:shape>
              <v:shape id="Freeform 73" o:spid="_x0000_s1029" style="position:absolute;top:10033;width:2660;height:1835;visibility:visible;mso-wrap-style:square;v-text-anchor:top" coordsize="76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" path="m,395v,,147,-110,332,-216c517,72,686,,686,v78,135,78,135,78,135c764,135,617,245,432,352,247,459,79,531,79,531l,395xe" filled="f" stroked="f">
                <v:path arrowok="t" o:connecttype="custom" o:connectlocs="0,136513;115620,61863;238901,0;266065,46656;150445,121652;27512,183515;0,136513" o:connectangles="0,0,0,0,0,0,0"/>
              </v:shape>
              <v:shape id="Freeform 74" o:spid="_x0000_s1030" style="position:absolute;left:4762;top:1778;width:2667;height:1841;visibility:visible;mso-wrap-style:square;v-text-anchor:top" coordsize="764,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" path="m,396v,,147,-110,332,-217c517,73,685,,685,v79,136,79,136,79,136c764,136,617,246,432,353,247,460,79,532,79,532l,396xe" filled="f" stroked="f">
                <v:path arrowok="t" o:connecttype="custom" o:connectlocs="0,137074;115896,61960;239122,0;266700,47076;150804,122190;27578,184150;0,137074" o:connectangles="0,0,0,0,0,0,0"/>
              </v:shape>
              <v:shape id="Freeform 75" o:spid="_x0000_s1031" style="position:absolute;left:3365;width:699;height:2730;visibility:visible;mso-wrap-style:square;v-text-anchor:top" coordsize="20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" path="m178,v,,22,182,22,395c200,609,178,791,178,791v-157,,-157,,-157,c21,791,,609,,395,,182,21,,21,l178,xe" filled="f" stroked="f">
                <v:path arrowok="t" o:connecttype="custom" o:connectlocs="62167,0;69850,136352;62167,273050;7334,273050;0,136352;7334,0;62167,0" o:connectangles="0,0,0,0,0,0,0"/>
              </v:shape>
              <v:shape id="Freeform 76" o:spid="_x0000_s1032" style="position:absolute;left:3365;top:5461;width:699;height:2736;visibility:visible;mso-wrap-style:square;v-text-anchor:top" coordsize="200,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" path="m178,v,,22,181,22,395c200,609,178,791,178,791v-157,,-157,,-157,c21,791,,609,,395,,181,21,,21,l178,xe" filled="f" stroked="f">
                <v:path arrowok="t" o:connecttype="custom" o:connectlocs="62167,0;69850,136670;62167,273685;7334,273685;0,136670;7334,0;62167,0" o:connectangles="0,0,0,0,0,0,0"/>
              </v:shape>
              <v:shape id="Freeform 77" o:spid="_x0000_s1033" style="position:absolute;left:3365;top:10922;width:699;height:2736;visibility:visible;mso-wrap-style:square;v-text-anchor:top" coordsize="20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" path="m178,v,,22,182,22,396c200,610,178,792,178,792v-157,,-157,,-157,c21,792,,610,,396,,182,21,,21,l178,xe" filled="f" stroked="f">
                <v:path arrowok="t" o:connecttype="custom" o:connectlocs="62167,0;69850,136843;62167,273685;7334,273685;0,136843;7334,0;62167,0" o:connectangles="0,0,0,0,0,0,0"/>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D2712" w14:textId="77777777" w:rsidR="00DF4A03" w:rsidRDefault="00DF4A03">
      <w:pPr>
        <w:spacing w:line="240" w:lineRule="auto"/>
      </w:pPr>
      <w:r>
        <w:separator/>
      </w:r>
    </w:p>
  </w:footnote>
  <w:footnote w:type="continuationSeparator" w:id="0">
    <w:p w14:paraId="622E9AB6" w14:textId="77777777" w:rsidR="00DF4A03" w:rsidRDefault="00DF4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2CC4C" w14:textId="77777777" w:rsidR="004453A4" w:rsidRDefault="005E7D51" w:rsidP="0000463B">
    <w:pPr>
      <w:pStyle w:val="Header"/>
      <w:jc w:val="right"/>
    </w:pPr>
    <w:r>
      <w:rPr>
        <w:noProof/>
      </w:rPr>
      <mc:AlternateContent>
        <mc:Choice Requires="wps">
          <w:drawing>
            <wp:anchor distT="0" distB="0" distL="114300" distR="114300" simplePos="0" relativeHeight="251658240" behindDoc="0" locked="0" layoutInCell="1" allowOverlap="1" wp14:anchorId="595A3212" wp14:editId="743FCB21">
              <wp:simplePos x="0" y="0"/>
              <wp:positionH relativeFrom="column">
                <wp:align>right</wp:align>
              </wp:positionH>
              <wp:positionV relativeFrom="page">
                <wp:posOffset>383227</wp:posOffset>
              </wp:positionV>
              <wp:extent cx="1429200" cy="712800"/>
              <wp:effectExtent l="0" t="0" r="0" b="0"/>
              <wp:wrapNone/>
              <wp:docPr id="3" name="sKlantLogo"/>
              <wp:cNvGraphicFramePr/>
              <a:graphic xmlns:a="http://schemas.openxmlformats.org/drawingml/2006/main">
                <a:graphicData uri="http://schemas.microsoft.com/office/word/2010/wordprocessingShape">
                  <wps:wsp>
                    <wps:cNvSpPr/>
                    <wps:spPr>
                      <a:xfrm>
                        <a:off x="0" y="0"/>
                        <a:ext cx="1429200" cy="712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99ED8D" id="sKlantLogo" o:spid="_x0000_s1026" style="position:absolute;margin-left:61.35pt;margin-top:30.2pt;width:112.55pt;height:56.15pt;z-index:251658240;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" filled="f" stroked="f" strokeweight="1pt">
              <w10:wrap anchory="page"/>
            </v:rect>
          </w:pict>
        </mc:Fallback>
      </mc:AlternateContent>
    </w:r>
    <w:r w:rsidR="0098326D">
      <w:rPr>
        <w:noProof/>
      </w:rPr>
      <w:drawing>
        <wp:anchor distT="0" distB="0" distL="114300" distR="114300" simplePos="0" relativeHeight="251665408" behindDoc="0" locked="1" layoutInCell="1" allowOverlap="1" wp14:anchorId="4E60B516" wp14:editId="6F0FEFD2">
          <wp:simplePos x="0" y="0"/>
          <wp:positionH relativeFrom="page">
            <wp:posOffset>540385</wp:posOffset>
          </wp:positionH>
          <wp:positionV relativeFrom="page">
            <wp:posOffset>540385</wp:posOffset>
          </wp:positionV>
          <wp:extent cx="2430000" cy="439200"/>
          <wp:effectExtent l="0" t="0" r="0" b="0"/>
          <wp:wrapNone/>
          <wp:docPr id="1164175930" name="sLogo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39034" name="sLogoOther"/>
                  <pic:cNvPicPr/>
                </pic:nvPicPr>
                <pic:blipFill>
                  <a:blip r:embed="rId1"/>
                  <a:stretch>
                    <a:fillRect/>
                  </a:stretch>
                </pic:blipFill>
                <pic:spPr>
                  <a:xfrm>
                    <a:off x="0" y="0"/>
                    <a:ext cx="2430000" cy="439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AAE06" w14:textId="77777777" w:rsidR="00587F87" w:rsidRDefault="005E7D51" w:rsidP="00587F87">
    <w:pPr>
      <w:pStyle w:val="Header"/>
      <w:jc w:val="right"/>
    </w:pPr>
    <w:r>
      <w:rPr>
        <w:noProof/>
      </w:rPr>
      <w:drawing>
        <wp:anchor distT="0" distB="0" distL="114300" distR="114300" simplePos="0" relativeHeight="251664384" behindDoc="0" locked="1" layoutInCell="1" allowOverlap="1" wp14:anchorId="372D7DD6" wp14:editId="67413DA7">
          <wp:simplePos x="0" y="0"/>
          <wp:positionH relativeFrom="page">
            <wp:posOffset>540385</wp:posOffset>
          </wp:positionH>
          <wp:positionV relativeFrom="page">
            <wp:posOffset>540385</wp:posOffset>
          </wp:positionV>
          <wp:extent cx="2430000" cy="439020"/>
          <wp:effectExtent l="0" t="0" r="0" b="0"/>
          <wp:wrapNone/>
          <wp:docPr id="2087136877" name="sLogo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91202" name="sLogoFirst"/>
                  <pic:cNvPicPr/>
                </pic:nvPicPr>
                <pic:blipFill>
                  <a:blip r:embed="rId1"/>
                  <a:stretch>
                    <a:fillRect/>
                  </a:stretch>
                </pic:blipFill>
                <pic:spPr>
                  <a:xfrm>
                    <a:off x="0" y="0"/>
                    <a:ext cx="2430000" cy="4390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E71160" wp14:editId="57926451">
              <wp:simplePos x="0" y="0"/>
              <wp:positionH relativeFrom="column">
                <wp:posOffset>4668520</wp:posOffset>
              </wp:positionH>
              <wp:positionV relativeFrom="page">
                <wp:posOffset>544830</wp:posOffset>
              </wp:positionV>
              <wp:extent cx="1620000" cy="3419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620000" cy="3419475"/>
                      </a:xfrm>
                      <a:prstGeom prst="rect">
                        <a:avLst/>
                      </a:prstGeom>
                      <a:noFill/>
                      <a:ln w="6350">
                        <a:noFill/>
                      </a:ln>
                    </wps:spPr>
                    <wps:txbx>
                      <w:txbxContent>
                        <w:p w14:paraId="19D00713" w14:textId="1083D977" w:rsidR="005238A8" w:rsidRPr="006252E5" w:rsidRDefault="005E23E5" w:rsidP="006252E5">
                          <w:pPr>
                            <w:pStyle w:val="MovaresNAW"/>
                          </w:pPr>
                          <w:bookmarkStart w:id="137" w:name="EF147C1E57F126273BB67F29328DF33A771"/>
                          <w:r>
                            <w:t>Movares Nederland B.V.</w:t>
                          </w:r>
                          <w:bookmarkEnd w:id="137"/>
                        </w:p>
                        <w:p w14:paraId="5CAC18CD" w14:textId="2E697AF1" w:rsidR="005238A8" w:rsidRPr="006252E5" w:rsidRDefault="0092492B" w:rsidP="006252E5">
                          <w:pPr>
                            <w:pStyle w:val="MovaresNAW"/>
                          </w:pPr>
                          <w:bookmarkStart w:id="138" w:name="EF871B2A45D93BC683670D9CE96AF515AD1"/>
                          <w:ins w:id="139" w:author="Leen Roos" w:date="2025-06-18T14:44:00Z" w16du:dateUtc="2025-06-18T12:44:00Z">
                            <w:r>
                              <w:t>Jaarbeursbou</w:t>
                            </w:r>
                          </w:ins>
                          <w:ins w:id="140" w:author="Leen Roos" w:date="2025-06-18T14:45:00Z" w16du:dateUtc="2025-06-18T12:45:00Z">
                            <w:r>
                              <w:t>levard 280</w:t>
                            </w:r>
                          </w:ins>
                          <w:del w:id="141" w:author="Leen Roos" w:date="2025-06-18T14:45:00Z" w16du:dateUtc="2025-06-18T12:45:00Z">
                            <w:r w:rsidR="005E23E5" w:rsidDel="0092492B">
                              <w:delText>Daalseplein 100</w:delText>
                            </w:r>
                          </w:del>
                          <w:bookmarkEnd w:id="138"/>
                        </w:p>
                        <w:p w14:paraId="51405374" w14:textId="3EE09CCF" w:rsidR="005238A8" w:rsidRPr="006252E5" w:rsidRDefault="005E23E5" w:rsidP="006252E5">
                          <w:pPr>
                            <w:pStyle w:val="MovaresNAW"/>
                          </w:pPr>
                          <w:bookmarkStart w:id="142" w:name="EFC5E6EAC9DFBA2EE2CE98D5E42D29973B1"/>
                          <w:r>
                            <w:t>35</w:t>
                          </w:r>
                          <w:ins w:id="143" w:author="Leen Roos" w:date="2025-06-18T14:46:00Z" w16du:dateUtc="2025-06-18T12:46:00Z">
                            <w:r w:rsidR="002B06D0">
                              <w:t>2</w:t>
                            </w:r>
                          </w:ins>
                          <w:del w:id="144" w:author="Leen Roos" w:date="2025-06-18T14:46:00Z" w16du:dateUtc="2025-06-18T12:46:00Z">
                            <w:r w:rsidDel="002B06D0">
                              <w:delText>1</w:delText>
                            </w:r>
                          </w:del>
                          <w:r>
                            <w:t xml:space="preserve">1 </w:t>
                          </w:r>
                          <w:ins w:id="145" w:author="Leen Roos" w:date="2025-06-18T14:46:00Z" w16du:dateUtc="2025-06-18T12:46:00Z">
                            <w:r w:rsidR="001E24B3">
                              <w:t>BC</w:t>
                            </w:r>
                          </w:ins>
                          <w:del w:id="146" w:author="Leen Roos" w:date="2025-06-18T14:46:00Z" w16du:dateUtc="2025-06-18T12:46:00Z">
                            <w:r w:rsidDel="001E24B3">
                              <w:delText>SX</w:delText>
                            </w:r>
                          </w:del>
                          <w:bookmarkEnd w:id="142"/>
                          <w:r w:rsidRPr="006252E5">
                            <w:t xml:space="preserve">  </w:t>
                          </w:r>
                          <w:bookmarkStart w:id="147" w:name="EFFA7A46A3FBAF84D100C34D50D29585FD1"/>
                          <w:r>
                            <w:t>Utrecht</w:t>
                          </w:r>
                          <w:bookmarkEnd w:id="147"/>
                        </w:p>
                        <w:p w14:paraId="31233D02" w14:textId="77777777" w:rsidR="005E23E5" w:rsidRDefault="005E23E5" w:rsidP="006252E5">
                          <w:pPr>
                            <w:pStyle w:val="MovaresNAW"/>
                          </w:pPr>
                          <w:bookmarkStart w:id="148" w:name="dpPOBox"/>
                          <w:r>
                            <w:t>Postbus 2855</w:t>
                          </w:r>
                        </w:p>
                        <w:p w14:paraId="7BD746A7" w14:textId="77777777" w:rsidR="005E23E5" w:rsidRDefault="005E23E5" w:rsidP="006252E5">
                          <w:pPr>
                            <w:pStyle w:val="MovaresNAW"/>
                          </w:pPr>
                          <w:r>
                            <w:t>3500 GW  Utrecht</w:t>
                          </w:r>
                        </w:p>
                        <w:p w14:paraId="38CB67E7" w14:textId="174ED131" w:rsidR="009822DF" w:rsidRPr="006252E5" w:rsidRDefault="005E23E5" w:rsidP="006252E5">
                          <w:pPr>
                            <w:pStyle w:val="MovaresNAW"/>
                          </w:pPr>
                          <w:bookmarkStart w:id="149" w:name="EF7497F8C8F20CBE40027F67B36681C9FD1"/>
                          <w:bookmarkEnd w:id="148"/>
                          <w:r>
                            <w:t>+31 (0)30 - 265 55 55</w:t>
                          </w:r>
                          <w:bookmarkEnd w:id="149"/>
                        </w:p>
                        <w:p w14:paraId="6E5DCD06" w14:textId="75F30E8A" w:rsidR="00587F87" w:rsidRPr="005E23E5" w:rsidRDefault="005E23E5" w:rsidP="006252E5">
                          <w:pPr>
                            <w:pStyle w:val="MovaresNAW"/>
                          </w:pPr>
                          <w:bookmarkStart w:id="150" w:name="EF4A5A4810D10332EF8C1EF2E1E7940C171"/>
                          <w:r>
                            <w:t>KvK</w:t>
                          </w:r>
                          <w:bookmarkEnd w:id="150"/>
                          <w:r w:rsidRPr="005E23E5">
                            <w:t xml:space="preserve"> </w:t>
                          </w:r>
                          <w:bookmarkStart w:id="151" w:name="EFE3EC8264385F148BE904BDBB256433CE1"/>
                          <w:r>
                            <w:t>30124367</w:t>
                          </w:r>
                          <w:bookmarkEnd w:id="151"/>
                        </w:p>
                        <w:p w14:paraId="1F8F63A8" w14:textId="049B955C" w:rsidR="00587F87" w:rsidRPr="005E23E5" w:rsidRDefault="005E23E5" w:rsidP="006252E5">
                          <w:pPr>
                            <w:pStyle w:val="MovaresNAW"/>
                          </w:pPr>
                          <w:bookmarkStart w:id="152" w:name="EFF7858D129B1D4F80FFA86EC645FBB5581"/>
                          <w:r>
                            <w:t>www.movares.com</w:t>
                          </w:r>
                          <w:bookmarkEnd w:id="152"/>
                        </w:p>
                        <w:p w14:paraId="5AEEDCE7" w14:textId="77777777" w:rsidR="00411A2F" w:rsidRPr="005E23E5" w:rsidRDefault="00411A2F" w:rsidP="006252E5">
                          <w:pPr>
                            <w:pStyle w:val="MovaresNAW"/>
                          </w:pPr>
                        </w:p>
                        <w:p w14:paraId="189D5E97" w14:textId="3EBCBB24" w:rsidR="00587F87" w:rsidRPr="005E23E5" w:rsidRDefault="005E23E5" w:rsidP="006252E5">
                          <w:pPr>
                            <w:pStyle w:val="MovaresNAW"/>
                            <w:rPr>
                              <w:b/>
                              <w:bCs/>
                            </w:rPr>
                          </w:pPr>
                          <w:bookmarkStart w:id="153" w:name="EF6512730D53BEE13EC5E79190FA2336731"/>
                          <w:r>
                            <w:rPr>
                              <w:b/>
                              <w:bCs/>
                            </w:rPr>
                            <w:t>Behandeld door</w:t>
                          </w:r>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CE71160" id="_x0000_t202" coordsize="21600,21600" o:spt="202" path="m,l,21600r21600,l21600,xe">
              <v:stroke joinstyle="miter"/>
              <v:path gradientshapeok="t" o:connecttype="rect"/>
            </v:shapetype>
            <v:shape id="Text Box 1" o:spid="_x0000_s1027" type="#_x0000_t202" style="position:absolute;left:0;text-align:left;margin-left:367.6pt;margin-top:42.9pt;width:127.55pt;height:26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" filled="f" stroked="f" strokeweight=".5pt">
              <v:textbox inset="0,0,0,0">
                <w:txbxContent>
                  <w:p w14:paraId="19D00713" w14:textId="1083D977" w:rsidR="005238A8" w:rsidRPr="006252E5" w:rsidRDefault="005E23E5" w:rsidP="006252E5">
                    <w:pPr>
                      <w:pStyle w:val="MovaresNAW"/>
                    </w:pPr>
                    <w:bookmarkStart w:id="112" w:name="EF147C1E57F126273BB67F29328DF33A771"/>
                    <w:r>
                      <w:t>Movares Nederland B.V.</w:t>
                    </w:r>
                    <w:bookmarkEnd w:id="112"/>
                  </w:p>
                  <w:p w14:paraId="5CAC18CD" w14:textId="2E697AF1" w:rsidR="005238A8" w:rsidRPr="006252E5" w:rsidRDefault="0092492B" w:rsidP="006252E5">
                    <w:pPr>
                      <w:pStyle w:val="MovaresNAW"/>
                    </w:pPr>
                    <w:bookmarkStart w:id="113" w:name="EF871B2A45D93BC683670D9CE96AF515AD1"/>
                    <w:ins w:id="114" w:author="Leen Roos" w:date="2025-06-18T14:44:00Z" w16du:dateUtc="2025-06-18T12:44:00Z">
                      <w:r>
                        <w:t>Jaarbeursbou</w:t>
                      </w:r>
                    </w:ins>
                    <w:ins w:id="115" w:author="Leen Roos" w:date="2025-06-18T14:45:00Z" w16du:dateUtc="2025-06-18T12:45:00Z">
                      <w:r>
                        <w:t>levard 280</w:t>
                      </w:r>
                    </w:ins>
                    <w:del w:id="116" w:author="Leen Roos" w:date="2025-06-18T14:45:00Z" w16du:dateUtc="2025-06-18T12:45:00Z">
                      <w:r w:rsidR="005E23E5" w:rsidDel="0092492B">
                        <w:delText>Daalseplein 100</w:delText>
                      </w:r>
                    </w:del>
                    <w:bookmarkEnd w:id="113"/>
                  </w:p>
                  <w:p w14:paraId="51405374" w14:textId="3EE09CCF" w:rsidR="005238A8" w:rsidRPr="006252E5" w:rsidRDefault="005E23E5" w:rsidP="006252E5">
                    <w:pPr>
                      <w:pStyle w:val="MovaresNAW"/>
                    </w:pPr>
                    <w:bookmarkStart w:id="117" w:name="EFC5E6EAC9DFBA2EE2CE98D5E42D29973B1"/>
                    <w:r>
                      <w:t>35</w:t>
                    </w:r>
                    <w:ins w:id="118" w:author="Leen Roos" w:date="2025-06-18T14:46:00Z" w16du:dateUtc="2025-06-18T12:46:00Z">
                      <w:r w:rsidR="002B06D0">
                        <w:t>2</w:t>
                      </w:r>
                    </w:ins>
                    <w:del w:id="119" w:author="Leen Roos" w:date="2025-06-18T14:46:00Z" w16du:dateUtc="2025-06-18T12:46:00Z">
                      <w:r w:rsidDel="002B06D0">
                        <w:delText>1</w:delText>
                      </w:r>
                    </w:del>
                    <w:r>
                      <w:t xml:space="preserve">1 </w:t>
                    </w:r>
                    <w:ins w:id="120" w:author="Leen Roos" w:date="2025-06-18T14:46:00Z" w16du:dateUtc="2025-06-18T12:46:00Z">
                      <w:r w:rsidR="001E24B3">
                        <w:t>BC</w:t>
                      </w:r>
                    </w:ins>
                    <w:del w:id="121" w:author="Leen Roos" w:date="2025-06-18T14:46:00Z" w16du:dateUtc="2025-06-18T12:46:00Z">
                      <w:r w:rsidDel="001E24B3">
                        <w:delText>SX</w:delText>
                      </w:r>
                    </w:del>
                    <w:bookmarkEnd w:id="117"/>
                    <w:r w:rsidRPr="006252E5">
                      <w:t xml:space="preserve">  </w:t>
                    </w:r>
                    <w:bookmarkStart w:id="122" w:name="EFFA7A46A3FBAF84D100C34D50D29585FD1"/>
                    <w:r>
                      <w:t>Utrecht</w:t>
                    </w:r>
                    <w:bookmarkEnd w:id="122"/>
                  </w:p>
                  <w:p w14:paraId="31233D02" w14:textId="77777777" w:rsidR="005E23E5" w:rsidRDefault="005E23E5" w:rsidP="006252E5">
                    <w:pPr>
                      <w:pStyle w:val="MovaresNAW"/>
                    </w:pPr>
                    <w:bookmarkStart w:id="123" w:name="dpPOBox"/>
                    <w:r>
                      <w:t>Postbus 2855</w:t>
                    </w:r>
                  </w:p>
                  <w:p w14:paraId="7BD746A7" w14:textId="77777777" w:rsidR="005E23E5" w:rsidRDefault="005E23E5" w:rsidP="006252E5">
                    <w:pPr>
                      <w:pStyle w:val="MovaresNAW"/>
                    </w:pPr>
                    <w:r>
                      <w:t>3500 GW  Utrecht</w:t>
                    </w:r>
                  </w:p>
                  <w:p w14:paraId="38CB67E7" w14:textId="174ED131" w:rsidR="009822DF" w:rsidRPr="006252E5" w:rsidRDefault="005E23E5" w:rsidP="006252E5">
                    <w:pPr>
                      <w:pStyle w:val="MovaresNAW"/>
                    </w:pPr>
                    <w:bookmarkStart w:id="124" w:name="EF7497F8C8F20CBE40027F67B36681C9FD1"/>
                    <w:bookmarkEnd w:id="123"/>
                    <w:r>
                      <w:t>+31 (0)30 - 265 55 55</w:t>
                    </w:r>
                    <w:bookmarkEnd w:id="124"/>
                  </w:p>
                  <w:p w14:paraId="6E5DCD06" w14:textId="75F30E8A" w:rsidR="00587F87" w:rsidRPr="005E23E5" w:rsidRDefault="005E23E5" w:rsidP="006252E5">
                    <w:pPr>
                      <w:pStyle w:val="MovaresNAW"/>
                    </w:pPr>
                    <w:bookmarkStart w:id="125" w:name="EF4A5A4810D10332EF8C1EF2E1E7940C171"/>
                    <w:r>
                      <w:t>KvK</w:t>
                    </w:r>
                    <w:bookmarkEnd w:id="125"/>
                    <w:r w:rsidRPr="005E23E5">
                      <w:t xml:space="preserve"> </w:t>
                    </w:r>
                    <w:bookmarkStart w:id="126" w:name="EFE3EC8264385F148BE904BDBB256433CE1"/>
                    <w:r>
                      <w:t>30124367</w:t>
                    </w:r>
                    <w:bookmarkEnd w:id="126"/>
                  </w:p>
                  <w:p w14:paraId="1F8F63A8" w14:textId="049B955C" w:rsidR="00587F87" w:rsidRPr="005E23E5" w:rsidRDefault="005E23E5" w:rsidP="006252E5">
                    <w:pPr>
                      <w:pStyle w:val="MovaresNAW"/>
                    </w:pPr>
                    <w:bookmarkStart w:id="127" w:name="EFF7858D129B1D4F80FFA86EC645FBB5581"/>
                    <w:r>
                      <w:t>www.movares.com</w:t>
                    </w:r>
                    <w:bookmarkEnd w:id="127"/>
                  </w:p>
                  <w:p w14:paraId="5AEEDCE7" w14:textId="77777777" w:rsidR="00411A2F" w:rsidRPr="005E23E5" w:rsidRDefault="00411A2F" w:rsidP="006252E5">
                    <w:pPr>
                      <w:pStyle w:val="MovaresNAW"/>
                    </w:pPr>
                  </w:p>
                  <w:p w14:paraId="189D5E97" w14:textId="3EBCBB24" w:rsidR="00587F87" w:rsidRPr="005E23E5" w:rsidRDefault="005E23E5" w:rsidP="006252E5">
                    <w:pPr>
                      <w:pStyle w:val="MovaresNAW"/>
                      <w:rPr>
                        <w:b/>
                        <w:bCs/>
                      </w:rPr>
                    </w:pPr>
                    <w:bookmarkStart w:id="128" w:name="EF6512730D53BEE13EC5E79190FA2336731"/>
                    <w:r>
                      <w:rPr>
                        <w:b/>
                        <w:bCs/>
                      </w:rPr>
                      <w:t>Behandeld door</w:t>
                    </w:r>
                    <w:bookmarkEnd w:id="128"/>
                  </w:p>
                </w:txbxContent>
              </v:textbox>
              <w10:wrap anchory="page"/>
            </v:shape>
          </w:pict>
        </mc:Fallback>
      </mc:AlternateContent>
    </w:r>
    <w:r w:rsidR="00646CC0">
      <w:rPr>
        <w:noProof/>
      </w:rPr>
      <mc:AlternateContent>
        <mc:Choice Requires="wps">
          <w:drawing>
            <wp:anchor distT="0" distB="0" distL="114300" distR="114300" simplePos="0" relativeHeight="251660288" behindDoc="0" locked="1" layoutInCell="1" allowOverlap="1" wp14:anchorId="261F6C77" wp14:editId="1E90E06F">
              <wp:simplePos x="0" y="0"/>
              <wp:positionH relativeFrom="page">
                <wp:posOffset>3508375</wp:posOffset>
              </wp:positionH>
              <wp:positionV relativeFrom="page">
                <wp:posOffset>392430</wp:posOffset>
              </wp:positionV>
              <wp:extent cx="1429200" cy="712800"/>
              <wp:effectExtent l="0" t="0" r="0" b="0"/>
              <wp:wrapNone/>
              <wp:docPr id="2" name="sKlantLogoFirst"/>
              <wp:cNvGraphicFramePr/>
              <a:graphic xmlns:a="http://schemas.openxmlformats.org/drawingml/2006/main">
                <a:graphicData uri="http://schemas.microsoft.com/office/word/2010/wordprocessingShape">
                  <wps:wsp>
                    <wps:cNvSpPr/>
                    <wps:spPr>
                      <a:xfrm>
                        <a:off x="0" y="0"/>
                        <a:ext cx="1429200" cy="712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74CC771" id="sKlantLogoFirst" o:spid="_x0000_s1026" style="position:absolute;margin-left:276.25pt;margin-top:30.9pt;width:112.55pt;height:56.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" filled="f"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7A3"/>
    <w:multiLevelType w:val="multilevel"/>
    <w:tmpl w:val="8B5017B0"/>
    <w:numStyleLink w:val="MovaresListBulletTemplate"/>
  </w:abstractNum>
  <w:abstractNum w:abstractNumId="1" w15:restartNumberingAfterBreak="0">
    <w:nsid w:val="067F7415"/>
    <w:multiLevelType w:val="hybridMultilevel"/>
    <w:tmpl w:val="8154D8D2"/>
    <w:lvl w:ilvl="0" w:tplc="0A2821B4">
      <w:start w:val="1"/>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55753"/>
    <w:multiLevelType w:val="hybridMultilevel"/>
    <w:tmpl w:val="8C8E90EE"/>
    <w:lvl w:ilvl="0" w:tplc="3C8899FE">
      <w:start w:val="1"/>
      <w:numFmt w:val="bullet"/>
      <w:lvlText w:val=""/>
      <w:lvlJc w:val="left"/>
      <w:pPr>
        <w:ind w:left="720" w:hanging="360"/>
      </w:pPr>
      <w:rPr>
        <w:rFonts w:ascii="Wingdings" w:hAnsi="Wingdings" w:hint="default"/>
      </w:rPr>
    </w:lvl>
    <w:lvl w:ilvl="1" w:tplc="38D0D042" w:tentative="1">
      <w:start w:val="1"/>
      <w:numFmt w:val="bullet"/>
      <w:lvlText w:val="o"/>
      <w:lvlJc w:val="left"/>
      <w:pPr>
        <w:ind w:left="1440" w:hanging="360"/>
      </w:pPr>
      <w:rPr>
        <w:rFonts w:ascii="Courier New" w:hAnsi="Courier New" w:cs="Courier New" w:hint="default"/>
      </w:rPr>
    </w:lvl>
    <w:lvl w:ilvl="2" w:tplc="062E75E2" w:tentative="1">
      <w:start w:val="1"/>
      <w:numFmt w:val="bullet"/>
      <w:lvlText w:val=""/>
      <w:lvlJc w:val="left"/>
      <w:pPr>
        <w:ind w:left="2160" w:hanging="360"/>
      </w:pPr>
      <w:rPr>
        <w:rFonts w:ascii="Wingdings" w:hAnsi="Wingdings" w:hint="default"/>
      </w:rPr>
    </w:lvl>
    <w:lvl w:ilvl="3" w:tplc="C2782E4E" w:tentative="1">
      <w:start w:val="1"/>
      <w:numFmt w:val="bullet"/>
      <w:lvlText w:val=""/>
      <w:lvlJc w:val="left"/>
      <w:pPr>
        <w:ind w:left="2880" w:hanging="360"/>
      </w:pPr>
      <w:rPr>
        <w:rFonts w:ascii="Symbol" w:hAnsi="Symbol" w:hint="default"/>
      </w:rPr>
    </w:lvl>
    <w:lvl w:ilvl="4" w:tplc="DD76B12C" w:tentative="1">
      <w:start w:val="1"/>
      <w:numFmt w:val="bullet"/>
      <w:lvlText w:val="o"/>
      <w:lvlJc w:val="left"/>
      <w:pPr>
        <w:ind w:left="3600" w:hanging="360"/>
      </w:pPr>
      <w:rPr>
        <w:rFonts w:ascii="Courier New" w:hAnsi="Courier New" w:cs="Courier New" w:hint="default"/>
      </w:rPr>
    </w:lvl>
    <w:lvl w:ilvl="5" w:tplc="941694CA" w:tentative="1">
      <w:start w:val="1"/>
      <w:numFmt w:val="bullet"/>
      <w:lvlText w:val=""/>
      <w:lvlJc w:val="left"/>
      <w:pPr>
        <w:ind w:left="4320" w:hanging="360"/>
      </w:pPr>
      <w:rPr>
        <w:rFonts w:ascii="Wingdings" w:hAnsi="Wingdings" w:hint="default"/>
      </w:rPr>
    </w:lvl>
    <w:lvl w:ilvl="6" w:tplc="6F966006" w:tentative="1">
      <w:start w:val="1"/>
      <w:numFmt w:val="bullet"/>
      <w:lvlText w:val=""/>
      <w:lvlJc w:val="left"/>
      <w:pPr>
        <w:ind w:left="5040" w:hanging="360"/>
      </w:pPr>
      <w:rPr>
        <w:rFonts w:ascii="Symbol" w:hAnsi="Symbol" w:hint="default"/>
      </w:rPr>
    </w:lvl>
    <w:lvl w:ilvl="7" w:tplc="625821EC" w:tentative="1">
      <w:start w:val="1"/>
      <w:numFmt w:val="bullet"/>
      <w:lvlText w:val="o"/>
      <w:lvlJc w:val="left"/>
      <w:pPr>
        <w:ind w:left="5760" w:hanging="360"/>
      </w:pPr>
      <w:rPr>
        <w:rFonts w:ascii="Courier New" w:hAnsi="Courier New" w:cs="Courier New" w:hint="default"/>
      </w:rPr>
    </w:lvl>
    <w:lvl w:ilvl="8" w:tplc="D9983AEA" w:tentative="1">
      <w:start w:val="1"/>
      <w:numFmt w:val="bullet"/>
      <w:lvlText w:val=""/>
      <w:lvlJc w:val="left"/>
      <w:pPr>
        <w:ind w:left="6480" w:hanging="360"/>
      </w:pPr>
      <w:rPr>
        <w:rFonts w:ascii="Wingdings" w:hAnsi="Wingdings" w:hint="default"/>
      </w:rPr>
    </w:lvl>
  </w:abstractNum>
  <w:abstractNum w:abstractNumId="3" w15:restartNumberingAfterBreak="0">
    <w:nsid w:val="0E4516D5"/>
    <w:multiLevelType w:val="multilevel"/>
    <w:tmpl w:val="23C2430C"/>
    <w:styleLink w:val="MovaresListAppendixHeaderTemplate"/>
    <w:lvl w:ilvl="0">
      <w:start w:val="1"/>
      <w:numFmt w:val="decimal"/>
      <w:pStyle w:val="MovaresAppendixHeading1"/>
      <w:suff w:val="space"/>
      <w:lvlText w:val="Bijlage %1"/>
      <w:lvlJc w:val="left"/>
      <w:pPr>
        <w:ind w:left="360" w:hanging="360"/>
      </w:pPr>
      <w:rPr>
        <w:rFonts w:hint="default"/>
      </w:rPr>
    </w:lvl>
    <w:lvl w:ilvl="1">
      <w:start w:val="1"/>
      <w:numFmt w:val="decimal"/>
      <w:pStyle w:val="MovaresAppendixHeading2"/>
      <w:suff w:val="space"/>
      <w:lvlText w:val="%1.%2"/>
      <w:lvlJc w:val="left"/>
      <w:pPr>
        <w:ind w:left="0" w:firstLine="0"/>
      </w:pPr>
      <w:rPr>
        <w:rFonts w:hint="default"/>
      </w:rPr>
    </w:lvl>
    <w:lvl w:ilvl="2">
      <w:start w:val="1"/>
      <w:numFmt w:val="decimal"/>
      <w:pStyle w:val="MovaresAppendix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537B3C"/>
    <w:multiLevelType w:val="multilevel"/>
    <w:tmpl w:val="EEE6AA70"/>
    <w:styleLink w:val="MovaresListNumberTemplate"/>
    <w:lvl w:ilvl="0">
      <w:start w:val="1"/>
      <w:numFmt w:val="decimal"/>
      <w:pStyle w:val="MovaresListNumber"/>
      <w:lvlText w:val="%1."/>
      <w:lvlJc w:val="left"/>
      <w:pPr>
        <w:ind w:left="680" w:hanging="340"/>
      </w:pPr>
      <w:rPr>
        <w:rFonts w:asciiTheme="minorHAnsi" w:hAnsiTheme="minorHAnsi" w:hint="default"/>
        <w:b w:val="0"/>
        <w:i w:val="0"/>
        <w:color w:val="17443A" w:themeColor="accent1"/>
      </w:rPr>
    </w:lvl>
    <w:lvl w:ilvl="1">
      <w:start w:val="1"/>
      <w:numFmt w:val="upperLetter"/>
      <w:lvlText w:val="%2."/>
      <w:lvlJc w:val="left"/>
      <w:pPr>
        <w:ind w:left="1020" w:hanging="340"/>
      </w:pPr>
      <w:rPr>
        <w:rFonts w:asciiTheme="minorHAnsi" w:hAnsiTheme="minorHAnsi" w:hint="default"/>
        <w:b w:val="0"/>
        <w:i w:val="0"/>
        <w:color w:val="17443A" w:themeColor="accent1"/>
      </w:rPr>
    </w:lvl>
    <w:lvl w:ilvl="2">
      <w:start w:val="1"/>
      <w:numFmt w:val="decimal"/>
      <w:lvlText w:val="%3."/>
      <w:lvlJc w:val="left"/>
      <w:pPr>
        <w:ind w:left="1360" w:hanging="340"/>
      </w:pPr>
      <w:rPr>
        <w:rFonts w:asciiTheme="minorHAnsi" w:hAnsiTheme="minorHAnsi" w:hint="default"/>
        <w:b w:val="0"/>
        <w:i w:val="0"/>
        <w:color w:val="17443A" w:themeColor="accent1"/>
      </w:rPr>
    </w:lvl>
    <w:lvl w:ilvl="3">
      <w:start w:val="1"/>
      <w:numFmt w:val="upperLetter"/>
      <w:lvlText w:val="%4."/>
      <w:lvlJc w:val="left"/>
      <w:pPr>
        <w:ind w:left="1700" w:hanging="340"/>
      </w:pPr>
      <w:rPr>
        <w:rFonts w:asciiTheme="minorHAnsi" w:hAnsiTheme="minorHAnsi" w:hint="default"/>
        <w:b w:val="0"/>
        <w:i w:val="0"/>
        <w:color w:val="17443A" w:themeColor="accent1"/>
      </w:rPr>
    </w:lvl>
    <w:lvl w:ilvl="4">
      <w:start w:val="1"/>
      <w:numFmt w:val="decimal"/>
      <w:lvlText w:val="%5."/>
      <w:lvlJc w:val="left"/>
      <w:pPr>
        <w:ind w:left="2040" w:hanging="340"/>
      </w:pPr>
      <w:rPr>
        <w:rFonts w:asciiTheme="minorHAnsi" w:hAnsiTheme="minorHAnsi" w:hint="default"/>
        <w:b w:val="0"/>
        <w:i w:val="0"/>
        <w:color w:val="17443A" w:themeColor="accent1"/>
      </w:rPr>
    </w:lvl>
    <w:lvl w:ilvl="5">
      <w:start w:val="1"/>
      <w:numFmt w:val="upperLetter"/>
      <w:lvlText w:val="%6."/>
      <w:lvlJc w:val="left"/>
      <w:pPr>
        <w:ind w:left="2380" w:hanging="340"/>
      </w:pPr>
      <w:rPr>
        <w:rFonts w:asciiTheme="minorHAnsi" w:hAnsiTheme="minorHAnsi" w:hint="default"/>
        <w:b w:val="0"/>
        <w:i w:val="0"/>
        <w:color w:val="17443A" w:themeColor="accent1"/>
      </w:rPr>
    </w:lvl>
    <w:lvl w:ilvl="6">
      <w:start w:val="1"/>
      <w:numFmt w:val="decimal"/>
      <w:lvlText w:val="%7."/>
      <w:lvlJc w:val="left"/>
      <w:pPr>
        <w:ind w:left="2720" w:hanging="340"/>
      </w:pPr>
      <w:rPr>
        <w:rFonts w:asciiTheme="minorHAnsi" w:hAnsiTheme="minorHAnsi" w:hint="default"/>
        <w:b w:val="0"/>
        <w:i w:val="0"/>
        <w:color w:val="17443A" w:themeColor="accent1"/>
      </w:rPr>
    </w:lvl>
    <w:lvl w:ilvl="7">
      <w:start w:val="1"/>
      <w:numFmt w:val="upperLetter"/>
      <w:lvlText w:val="%8."/>
      <w:lvlJc w:val="left"/>
      <w:pPr>
        <w:ind w:left="3060" w:hanging="340"/>
      </w:pPr>
      <w:rPr>
        <w:rFonts w:asciiTheme="minorHAnsi" w:hAnsiTheme="minorHAnsi" w:hint="default"/>
        <w:b w:val="0"/>
        <w:i w:val="0"/>
        <w:color w:val="17443A" w:themeColor="accent1"/>
      </w:rPr>
    </w:lvl>
    <w:lvl w:ilvl="8">
      <w:start w:val="1"/>
      <w:numFmt w:val="decimal"/>
      <w:lvlText w:val="%9."/>
      <w:lvlJc w:val="left"/>
      <w:pPr>
        <w:ind w:left="3400" w:hanging="340"/>
      </w:pPr>
      <w:rPr>
        <w:rFonts w:asciiTheme="minorHAnsi" w:hAnsiTheme="minorHAnsi" w:hint="default"/>
        <w:b w:val="0"/>
        <w:i w:val="0"/>
        <w:color w:val="17443A" w:themeColor="accent1"/>
      </w:rPr>
    </w:lvl>
  </w:abstractNum>
  <w:abstractNum w:abstractNumId="5" w15:restartNumberingAfterBreak="0">
    <w:nsid w:val="1B4606A3"/>
    <w:multiLevelType w:val="multilevel"/>
    <w:tmpl w:val="8B5017B0"/>
    <w:styleLink w:val="MovaresListBulletTemplate"/>
    <w:lvl w:ilvl="0">
      <w:start w:val="1"/>
      <w:numFmt w:val="bullet"/>
      <w:pStyle w:val="MovaresListBullet"/>
      <w:lvlText w:val="•"/>
      <w:lvlJc w:val="left"/>
      <w:pPr>
        <w:ind w:left="680" w:hanging="340"/>
      </w:pPr>
      <w:rPr>
        <w:rFonts w:ascii="Calibri" w:hAnsi="Calibri" w:hint="default"/>
        <w:color w:val="17443A" w:themeColor="accent1"/>
        <w:sz w:val="20"/>
        <w:szCs w:val="20"/>
      </w:rPr>
    </w:lvl>
    <w:lvl w:ilvl="1">
      <w:start w:val="1"/>
      <w:numFmt w:val="bullet"/>
      <w:lvlText w:val="-"/>
      <w:lvlJc w:val="left"/>
      <w:pPr>
        <w:ind w:left="1020" w:hanging="340"/>
      </w:pPr>
      <w:rPr>
        <w:rFonts w:ascii="Corbel" w:hAnsi="Corbel" w:hint="default"/>
        <w:color w:val="17443A" w:themeColor="accent1"/>
      </w:rPr>
    </w:lvl>
    <w:lvl w:ilvl="2">
      <w:start w:val="1"/>
      <w:numFmt w:val="bullet"/>
      <w:lvlText w:val="▫"/>
      <w:lvlJc w:val="left"/>
      <w:pPr>
        <w:ind w:left="1360" w:hanging="340"/>
      </w:pPr>
      <w:rPr>
        <w:rFonts w:ascii="Arial" w:hAnsi="Arial" w:cs="Arial" w:hint="default"/>
        <w:color w:val="17443A" w:themeColor="accent1"/>
      </w:rPr>
    </w:lvl>
    <w:lvl w:ilvl="3">
      <w:start w:val="1"/>
      <w:numFmt w:val="bullet"/>
      <w:lvlText w:val=""/>
      <w:lvlJc w:val="left"/>
      <w:pPr>
        <w:ind w:left="1700" w:hanging="340"/>
      </w:pPr>
      <w:rPr>
        <w:rFonts w:ascii="Symbol" w:hAnsi="Symbol" w:cs="Times New Roman" w:hint="default"/>
        <w:color w:val="17443A" w:themeColor="accent1"/>
      </w:rPr>
    </w:lvl>
    <w:lvl w:ilvl="4">
      <w:start w:val="1"/>
      <w:numFmt w:val="bullet"/>
      <w:lvlText w:val=""/>
      <w:lvlJc w:val="left"/>
      <w:pPr>
        <w:ind w:left="2040" w:hanging="340"/>
      </w:pPr>
      <w:rPr>
        <w:rFonts w:ascii="Symbol" w:hAnsi="Symbol" w:cs="Times New Roman" w:hint="default"/>
        <w:color w:val="17443A" w:themeColor="accent1"/>
      </w:rPr>
    </w:lvl>
    <w:lvl w:ilvl="5">
      <w:start w:val="1"/>
      <w:numFmt w:val="bullet"/>
      <w:lvlText w:val=""/>
      <w:lvlJc w:val="left"/>
      <w:pPr>
        <w:ind w:left="2380" w:hanging="340"/>
      </w:pPr>
      <w:rPr>
        <w:rFonts w:ascii="Symbol" w:hAnsi="Symbol" w:cs="Times New Roman" w:hint="default"/>
        <w:color w:val="17443A" w:themeColor="accent1"/>
      </w:rPr>
    </w:lvl>
    <w:lvl w:ilvl="6">
      <w:start w:val="1"/>
      <w:numFmt w:val="bullet"/>
      <w:lvlText w:val=""/>
      <w:lvlJc w:val="left"/>
      <w:pPr>
        <w:ind w:left="2720" w:hanging="340"/>
      </w:pPr>
      <w:rPr>
        <w:rFonts w:ascii="Symbol" w:hAnsi="Symbol" w:cs="Times New Roman" w:hint="default"/>
        <w:color w:val="17443A" w:themeColor="accent1"/>
      </w:rPr>
    </w:lvl>
    <w:lvl w:ilvl="7">
      <w:start w:val="1"/>
      <w:numFmt w:val="bullet"/>
      <w:lvlText w:val=""/>
      <w:lvlJc w:val="left"/>
      <w:pPr>
        <w:ind w:left="3060" w:hanging="340"/>
      </w:pPr>
      <w:rPr>
        <w:rFonts w:ascii="Symbol" w:hAnsi="Symbol" w:cs="Times New Roman" w:hint="default"/>
        <w:color w:val="17443A" w:themeColor="accent1"/>
      </w:rPr>
    </w:lvl>
    <w:lvl w:ilvl="8">
      <w:start w:val="1"/>
      <w:numFmt w:val="bullet"/>
      <w:lvlText w:val=""/>
      <w:lvlJc w:val="left"/>
      <w:pPr>
        <w:ind w:left="3400" w:hanging="340"/>
      </w:pPr>
      <w:rPr>
        <w:rFonts w:ascii="Symbol" w:hAnsi="Symbol" w:cs="Times New Roman" w:hint="default"/>
        <w:color w:val="17443A" w:themeColor="accent1"/>
      </w:rPr>
    </w:lvl>
  </w:abstractNum>
  <w:abstractNum w:abstractNumId="6" w15:restartNumberingAfterBreak="0">
    <w:nsid w:val="1C291A09"/>
    <w:multiLevelType w:val="multilevel"/>
    <w:tmpl w:val="EAAA3346"/>
    <w:numStyleLink w:val="MovaresListLetterTemplate"/>
  </w:abstractNum>
  <w:abstractNum w:abstractNumId="7" w15:restartNumberingAfterBreak="0">
    <w:nsid w:val="21D407CA"/>
    <w:multiLevelType w:val="multilevel"/>
    <w:tmpl w:val="8B5017B0"/>
    <w:numStyleLink w:val="MovaresListBulletTemplate"/>
  </w:abstractNum>
  <w:abstractNum w:abstractNumId="8" w15:restartNumberingAfterBreak="0">
    <w:nsid w:val="253400D7"/>
    <w:multiLevelType w:val="multilevel"/>
    <w:tmpl w:val="C1429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E13D6"/>
    <w:multiLevelType w:val="multilevel"/>
    <w:tmpl w:val="8B5017B0"/>
    <w:numStyleLink w:val="MovaresListBulletTemplate"/>
  </w:abstractNum>
  <w:abstractNum w:abstractNumId="10" w15:restartNumberingAfterBreak="0">
    <w:nsid w:val="31484CCA"/>
    <w:multiLevelType w:val="multilevel"/>
    <w:tmpl w:val="EAAA3346"/>
    <w:numStyleLink w:val="MovaresListLetterTemplate"/>
  </w:abstractNum>
  <w:abstractNum w:abstractNumId="11" w15:restartNumberingAfterBreak="0">
    <w:nsid w:val="35640B44"/>
    <w:multiLevelType w:val="multilevel"/>
    <w:tmpl w:val="8B5017B0"/>
    <w:numStyleLink w:val="MovaresListBulletTemplate"/>
  </w:abstractNum>
  <w:abstractNum w:abstractNumId="12" w15:restartNumberingAfterBreak="0">
    <w:nsid w:val="384E3BF2"/>
    <w:multiLevelType w:val="multilevel"/>
    <w:tmpl w:val="338C07BC"/>
    <w:styleLink w:val="MovaresListHeadingTemplate"/>
    <w:lvl w:ilvl="0">
      <w:start w:val="1"/>
      <w:numFmt w:val="decimal"/>
      <w:pStyle w:val="Heading1"/>
      <w:lvlText w:val="%1."/>
      <w:lvlJc w:val="left"/>
      <w:pPr>
        <w:ind w:left="851" w:hanging="851"/>
      </w:pPr>
      <w:rPr>
        <w:rFonts w:asciiTheme="majorHAnsi" w:hAnsiTheme="majorHAnsi" w:hint="default"/>
        <w:b/>
        <w:i w:val="0"/>
      </w:rPr>
    </w:lvl>
    <w:lvl w:ilvl="1">
      <w:start w:val="1"/>
      <w:numFmt w:val="decimal"/>
      <w:pStyle w:val="Heading2"/>
      <w:lvlText w:val="%1.%2"/>
      <w:lvlJc w:val="left"/>
      <w:pPr>
        <w:ind w:left="851" w:hanging="851"/>
      </w:pPr>
      <w:rPr>
        <w:rFonts w:asciiTheme="majorHAnsi" w:hAnsiTheme="majorHAnsi" w:hint="default"/>
        <w:b/>
        <w:i w:val="0"/>
      </w:rPr>
    </w:lvl>
    <w:lvl w:ilvl="2">
      <w:start w:val="1"/>
      <w:numFmt w:val="decimal"/>
      <w:lvlText w:val="%1.%2.%3"/>
      <w:lvlJc w:val="left"/>
      <w:pPr>
        <w:ind w:left="851" w:hanging="851"/>
      </w:pPr>
      <w:rPr>
        <w:rFonts w:asciiTheme="majorHAnsi" w:hAnsiTheme="majorHAnsi" w:hint="default"/>
      </w:rPr>
    </w:lvl>
    <w:lvl w:ilvl="3">
      <w:start w:val="1"/>
      <w:numFmt w:val="decimal"/>
      <w:pStyle w:val="Headi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13" w15:restartNumberingAfterBreak="0">
    <w:nsid w:val="48CA2267"/>
    <w:multiLevelType w:val="multilevel"/>
    <w:tmpl w:val="EEE6AA70"/>
    <w:numStyleLink w:val="MovaresListNumberTemplate"/>
  </w:abstractNum>
  <w:abstractNum w:abstractNumId="14" w15:restartNumberingAfterBreak="0">
    <w:nsid w:val="503F47CC"/>
    <w:multiLevelType w:val="multilevel"/>
    <w:tmpl w:val="A73ADEC8"/>
    <w:numStyleLink w:val="MovaresListDashTemplate"/>
  </w:abstractNum>
  <w:abstractNum w:abstractNumId="15" w15:restartNumberingAfterBreak="0">
    <w:nsid w:val="530A7793"/>
    <w:multiLevelType w:val="hybridMultilevel"/>
    <w:tmpl w:val="41F020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5E87851"/>
    <w:multiLevelType w:val="multilevel"/>
    <w:tmpl w:val="A73ADEC8"/>
    <w:numStyleLink w:val="MovaresListDashTemplate"/>
  </w:abstractNum>
  <w:abstractNum w:abstractNumId="17" w15:restartNumberingAfterBreak="0">
    <w:nsid w:val="5689038F"/>
    <w:multiLevelType w:val="multilevel"/>
    <w:tmpl w:val="A73ADEC8"/>
    <w:styleLink w:val="MovaresListDashTemplate"/>
    <w:lvl w:ilvl="0">
      <w:start w:val="1"/>
      <w:numFmt w:val="bullet"/>
      <w:pStyle w:val="MovaresListDash"/>
      <w:lvlText w:val="­"/>
      <w:lvlJc w:val="left"/>
      <w:pPr>
        <w:tabs>
          <w:tab w:val="num" w:pos="369"/>
        </w:tabs>
        <w:ind w:left="680" w:hanging="340"/>
      </w:pPr>
      <w:rPr>
        <w:rFonts w:ascii="Arial" w:hAnsi="Arial" w:hint="default"/>
        <w:color w:val="17443A" w:themeColor="accent1"/>
        <w:szCs w:val="20"/>
      </w:rPr>
    </w:lvl>
    <w:lvl w:ilvl="1">
      <w:start w:val="1"/>
      <w:numFmt w:val="bullet"/>
      <w:lvlText w:val="•"/>
      <w:lvlJc w:val="left"/>
      <w:pPr>
        <w:tabs>
          <w:tab w:val="num" w:pos="709"/>
        </w:tabs>
        <w:ind w:left="1020" w:hanging="340"/>
      </w:pPr>
      <w:rPr>
        <w:rFonts w:ascii="Arial" w:hAnsi="Arial" w:cs="Times New Roman" w:hint="default"/>
        <w:color w:val="17443A" w:themeColor="accent1"/>
        <w:szCs w:val="20"/>
      </w:rPr>
    </w:lvl>
    <w:lvl w:ilvl="2">
      <w:start w:val="1"/>
      <w:numFmt w:val="bullet"/>
      <w:lvlText w:val="­"/>
      <w:lvlJc w:val="left"/>
      <w:pPr>
        <w:tabs>
          <w:tab w:val="num" w:pos="1049"/>
        </w:tabs>
        <w:ind w:left="1360" w:hanging="340"/>
      </w:pPr>
      <w:rPr>
        <w:rFonts w:ascii="Arial" w:hAnsi="Arial" w:cs="Times New Roman" w:hint="default"/>
        <w:color w:val="17443A" w:themeColor="accent1"/>
        <w:szCs w:val="20"/>
      </w:rPr>
    </w:lvl>
    <w:lvl w:ilvl="3">
      <w:start w:val="1"/>
      <w:numFmt w:val="none"/>
      <w:lvlText w:val=""/>
      <w:lvlJc w:val="left"/>
      <w:pPr>
        <w:tabs>
          <w:tab w:val="num" w:pos="1389"/>
        </w:tabs>
        <w:ind w:left="1700" w:hanging="340"/>
      </w:pPr>
      <w:rPr>
        <w:rFonts w:hint="default"/>
        <w:color w:val="17443A" w:themeColor="accent1"/>
      </w:rPr>
    </w:lvl>
    <w:lvl w:ilvl="4">
      <w:start w:val="1"/>
      <w:numFmt w:val="none"/>
      <w:lvlText w:val=""/>
      <w:lvlJc w:val="left"/>
      <w:pPr>
        <w:tabs>
          <w:tab w:val="num" w:pos="1729"/>
        </w:tabs>
        <w:ind w:left="2040" w:hanging="340"/>
      </w:pPr>
      <w:rPr>
        <w:rFonts w:hint="default"/>
        <w:color w:val="17443A" w:themeColor="accent1"/>
      </w:rPr>
    </w:lvl>
    <w:lvl w:ilvl="5">
      <w:start w:val="1"/>
      <w:numFmt w:val="none"/>
      <w:lvlText w:val=""/>
      <w:lvlJc w:val="left"/>
      <w:pPr>
        <w:tabs>
          <w:tab w:val="num" w:pos="2069"/>
        </w:tabs>
        <w:ind w:left="2380" w:hanging="340"/>
      </w:pPr>
      <w:rPr>
        <w:rFonts w:hint="default"/>
        <w:color w:val="17443A" w:themeColor="accent1"/>
      </w:rPr>
    </w:lvl>
    <w:lvl w:ilvl="6">
      <w:start w:val="1"/>
      <w:numFmt w:val="none"/>
      <w:lvlText w:val=""/>
      <w:lvlJc w:val="left"/>
      <w:pPr>
        <w:tabs>
          <w:tab w:val="num" w:pos="2409"/>
        </w:tabs>
        <w:ind w:left="2720" w:hanging="340"/>
      </w:pPr>
      <w:rPr>
        <w:rFonts w:hint="default"/>
        <w:color w:val="17443A" w:themeColor="accent1"/>
      </w:rPr>
    </w:lvl>
    <w:lvl w:ilvl="7">
      <w:start w:val="1"/>
      <w:numFmt w:val="none"/>
      <w:lvlText w:val=""/>
      <w:lvlJc w:val="left"/>
      <w:pPr>
        <w:tabs>
          <w:tab w:val="num" w:pos="2749"/>
        </w:tabs>
        <w:ind w:left="3060" w:hanging="340"/>
      </w:pPr>
      <w:rPr>
        <w:rFonts w:hint="default"/>
        <w:color w:val="17443A" w:themeColor="accent1"/>
      </w:rPr>
    </w:lvl>
    <w:lvl w:ilvl="8">
      <w:start w:val="1"/>
      <w:numFmt w:val="none"/>
      <w:lvlText w:val=""/>
      <w:lvlJc w:val="left"/>
      <w:pPr>
        <w:tabs>
          <w:tab w:val="num" w:pos="3089"/>
        </w:tabs>
        <w:ind w:left="3400" w:hanging="340"/>
      </w:pPr>
      <w:rPr>
        <w:rFonts w:hint="default"/>
        <w:color w:val="17443A" w:themeColor="accent1"/>
      </w:rPr>
    </w:lvl>
  </w:abstractNum>
  <w:abstractNum w:abstractNumId="18" w15:restartNumberingAfterBreak="0">
    <w:nsid w:val="57923F37"/>
    <w:multiLevelType w:val="hybridMultilevel"/>
    <w:tmpl w:val="7D20D4AC"/>
    <w:lvl w:ilvl="0" w:tplc="037E5774">
      <w:numFmt w:val="bullet"/>
      <w:lvlText w:val="-"/>
      <w:lvlJc w:val="left"/>
      <w:pPr>
        <w:ind w:left="720" w:hanging="360"/>
      </w:pPr>
      <w:rPr>
        <w:rFonts w:ascii="Corbel" w:eastAsiaTheme="minorHAnsi" w:hAnsi="Corbe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C2C5680"/>
    <w:multiLevelType w:val="multilevel"/>
    <w:tmpl w:val="23C2430C"/>
    <w:numStyleLink w:val="MovaresListAppendixHeaderTemplate"/>
  </w:abstractNum>
  <w:abstractNum w:abstractNumId="20" w15:restartNumberingAfterBreak="0">
    <w:nsid w:val="5D071862"/>
    <w:multiLevelType w:val="multilevel"/>
    <w:tmpl w:val="EAAA3346"/>
    <w:numStyleLink w:val="MovaresListLetterTemplate"/>
  </w:abstractNum>
  <w:abstractNum w:abstractNumId="21" w15:restartNumberingAfterBreak="0">
    <w:nsid w:val="64C366C8"/>
    <w:multiLevelType w:val="multilevel"/>
    <w:tmpl w:val="EEE6AA70"/>
    <w:numStyleLink w:val="MovaresListNumberTemplate"/>
  </w:abstractNum>
  <w:abstractNum w:abstractNumId="22" w15:restartNumberingAfterBreak="0">
    <w:nsid w:val="690362A5"/>
    <w:multiLevelType w:val="multilevel"/>
    <w:tmpl w:val="EAAA3346"/>
    <w:styleLink w:val="MovaresListLetterTemplate"/>
    <w:lvl w:ilvl="0">
      <w:start w:val="1"/>
      <w:numFmt w:val="upperLetter"/>
      <w:pStyle w:val="MovaresListLetter"/>
      <w:lvlText w:val="%1."/>
      <w:lvlJc w:val="left"/>
      <w:pPr>
        <w:tabs>
          <w:tab w:val="num" w:pos="369"/>
        </w:tabs>
        <w:ind w:left="680" w:hanging="340"/>
      </w:pPr>
      <w:rPr>
        <w:rFonts w:hint="default"/>
        <w:color w:val="17443A" w:themeColor="accent1"/>
      </w:rPr>
    </w:lvl>
    <w:lvl w:ilvl="1">
      <w:start w:val="1"/>
      <w:numFmt w:val="decimal"/>
      <w:lvlText w:val="%2."/>
      <w:lvlJc w:val="left"/>
      <w:pPr>
        <w:tabs>
          <w:tab w:val="num" w:pos="709"/>
        </w:tabs>
        <w:ind w:left="1020" w:hanging="340"/>
      </w:pPr>
      <w:rPr>
        <w:rFonts w:hint="default"/>
        <w:color w:val="17443A" w:themeColor="accent1"/>
      </w:rPr>
    </w:lvl>
    <w:lvl w:ilvl="2">
      <w:start w:val="1"/>
      <w:numFmt w:val="upperLetter"/>
      <w:lvlText w:val="%3."/>
      <w:lvlJc w:val="left"/>
      <w:pPr>
        <w:tabs>
          <w:tab w:val="num" w:pos="1049"/>
        </w:tabs>
        <w:ind w:left="1360" w:hanging="340"/>
      </w:pPr>
      <w:rPr>
        <w:rFonts w:hint="default"/>
        <w:color w:val="17443A" w:themeColor="accent1"/>
      </w:rPr>
    </w:lvl>
    <w:lvl w:ilvl="3">
      <w:start w:val="1"/>
      <w:numFmt w:val="none"/>
      <w:lvlText w:val=""/>
      <w:lvlJc w:val="left"/>
      <w:pPr>
        <w:tabs>
          <w:tab w:val="num" w:pos="1389"/>
        </w:tabs>
        <w:ind w:left="1700" w:hanging="340"/>
      </w:pPr>
      <w:rPr>
        <w:rFonts w:hint="default"/>
        <w:color w:val="17443A" w:themeColor="accent1"/>
      </w:rPr>
    </w:lvl>
    <w:lvl w:ilvl="4">
      <w:start w:val="1"/>
      <w:numFmt w:val="none"/>
      <w:lvlText w:val=""/>
      <w:lvlJc w:val="left"/>
      <w:pPr>
        <w:tabs>
          <w:tab w:val="num" w:pos="1729"/>
        </w:tabs>
        <w:ind w:left="2040" w:hanging="340"/>
      </w:pPr>
      <w:rPr>
        <w:rFonts w:hint="default"/>
        <w:color w:val="17443A" w:themeColor="accent1"/>
      </w:rPr>
    </w:lvl>
    <w:lvl w:ilvl="5">
      <w:start w:val="1"/>
      <w:numFmt w:val="none"/>
      <w:lvlText w:val=""/>
      <w:lvlJc w:val="left"/>
      <w:pPr>
        <w:tabs>
          <w:tab w:val="num" w:pos="2069"/>
        </w:tabs>
        <w:ind w:left="2380" w:hanging="340"/>
      </w:pPr>
      <w:rPr>
        <w:rFonts w:hint="default"/>
        <w:color w:val="17443A" w:themeColor="accent1"/>
      </w:rPr>
    </w:lvl>
    <w:lvl w:ilvl="6">
      <w:start w:val="1"/>
      <w:numFmt w:val="none"/>
      <w:lvlText w:val=""/>
      <w:lvlJc w:val="left"/>
      <w:pPr>
        <w:tabs>
          <w:tab w:val="num" w:pos="2409"/>
        </w:tabs>
        <w:ind w:left="2720" w:hanging="340"/>
      </w:pPr>
      <w:rPr>
        <w:rFonts w:hint="default"/>
        <w:color w:val="17443A" w:themeColor="accent1"/>
      </w:rPr>
    </w:lvl>
    <w:lvl w:ilvl="7">
      <w:start w:val="1"/>
      <w:numFmt w:val="none"/>
      <w:lvlText w:val=""/>
      <w:lvlJc w:val="left"/>
      <w:pPr>
        <w:tabs>
          <w:tab w:val="num" w:pos="2749"/>
        </w:tabs>
        <w:ind w:left="3060" w:hanging="340"/>
      </w:pPr>
      <w:rPr>
        <w:rFonts w:hint="default"/>
        <w:color w:val="17443A" w:themeColor="accent1"/>
      </w:rPr>
    </w:lvl>
    <w:lvl w:ilvl="8">
      <w:start w:val="1"/>
      <w:numFmt w:val="none"/>
      <w:lvlText w:val=""/>
      <w:lvlJc w:val="left"/>
      <w:pPr>
        <w:tabs>
          <w:tab w:val="num" w:pos="3089"/>
        </w:tabs>
        <w:ind w:left="3400" w:hanging="340"/>
      </w:pPr>
      <w:rPr>
        <w:rFonts w:hint="default"/>
        <w:color w:val="17443A" w:themeColor="accent1"/>
      </w:rPr>
    </w:lvl>
  </w:abstractNum>
  <w:abstractNum w:abstractNumId="23" w15:restartNumberingAfterBreak="0">
    <w:nsid w:val="69DB53A3"/>
    <w:multiLevelType w:val="multilevel"/>
    <w:tmpl w:val="8B5017B0"/>
    <w:numStyleLink w:val="MovaresListBulletTemplate"/>
  </w:abstractNum>
  <w:abstractNum w:abstractNumId="24" w15:restartNumberingAfterBreak="0">
    <w:nsid w:val="6D4373D4"/>
    <w:multiLevelType w:val="multilevel"/>
    <w:tmpl w:val="EEE6AA70"/>
    <w:numStyleLink w:val="MovaresListNumberTemplate"/>
  </w:abstractNum>
  <w:abstractNum w:abstractNumId="25" w15:restartNumberingAfterBreak="0">
    <w:nsid w:val="6F6E2A8D"/>
    <w:multiLevelType w:val="multilevel"/>
    <w:tmpl w:val="EEE6AA70"/>
    <w:numStyleLink w:val="MovaresListNumberTemplate"/>
  </w:abstractNum>
  <w:abstractNum w:abstractNumId="26" w15:restartNumberingAfterBreak="0">
    <w:nsid w:val="7D575191"/>
    <w:multiLevelType w:val="multilevel"/>
    <w:tmpl w:val="A73ADEC8"/>
    <w:numStyleLink w:val="MovaresListDashTemplate"/>
  </w:abstractNum>
  <w:abstractNum w:abstractNumId="27" w15:restartNumberingAfterBreak="0">
    <w:nsid w:val="7EC92AAE"/>
    <w:multiLevelType w:val="multilevel"/>
    <w:tmpl w:val="338C07BC"/>
    <w:numStyleLink w:val="MovaresListHeadingTemplate"/>
  </w:abstractNum>
  <w:num w:numId="1" w16cid:durableId="1302350590">
    <w:abstractNumId w:val="5"/>
  </w:num>
  <w:num w:numId="2" w16cid:durableId="859784720">
    <w:abstractNumId w:val="4"/>
  </w:num>
  <w:num w:numId="3" w16cid:durableId="871192894">
    <w:abstractNumId w:val="12"/>
  </w:num>
  <w:num w:numId="4" w16cid:durableId="879975674">
    <w:abstractNumId w:val="27"/>
  </w:num>
  <w:num w:numId="5" w16cid:durableId="775903750">
    <w:abstractNumId w:val="3"/>
  </w:num>
  <w:num w:numId="6" w16cid:durableId="2014262868">
    <w:abstractNumId w:val="19"/>
  </w:num>
  <w:num w:numId="7" w16cid:durableId="538859305">
    <w:abstractNumId w:val="0"/>
  </w:num>
  <w:num w:numId="8" w16cid:durableId="681786941">
    <w:abstractNumId w:val="25"/>
  </w:num>
  <w:num w:numId="9" w16cid:durableId="579023151">
    <w:abstractNumId w:val="17"/>
  </w:num>
  <w:num w:numId="10" w16cid:durableId="2634218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66289561">
    <w:abstractNumId w:val="26"/>
  </w:num>
  <w:num w:numId="12" w16cid:durableId="1492721571">
    <w:abstractNumId w:val="22"/>
  </w:num>
  <w:num w:numId="13" w16cid:durableId="6380686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5719534">
    <w:abstractNumId w:val="20"/>
  </w:num>
  <w:num w:numId="15" w16cid:durableId="143275585">
    <w:abstractNumId w:val="7"/>
  </w:num>
  <w:num w:numId="16" w16cid:durableId="1864243722">
    <w:abstractNumId w:val="9"/>
  </w:num>
  <w:num w:numId="17" w16cid:durableId="1141731204">
    <w:abstractNumId w:val="23"/>
  </w:num>
  <w:num w:numId="18" w16cid:durableId="869102510">
    <w:abstractNumId w:val="6"/>
  </w:num>
  <w:num w:numId="19" w16cid:durableId="296450978">
    <w:abstractNumId w:val="11"/>
  </w:num>
  <w:num w:numId="20" w16cid:durableId="686177576">
    <w:abstractNumId w:val="10"/>
  </w:num>
  <w:num w:numId="21" w16cid:durableId="921766959">
    <w:abstractNumId w:val="16"/>
  </w:num>
  <w:num w:numId="22" w16cid:durableId="1710375392">
    <w:abstractNumId w:val="13"/>
  </w:num>
  <w:num w:numId="23" w16cid:durableId="716664107">
    <w:abstractNumId w:val="24"/>
  </w:num>
  <w:num w:numId="24" w16cid:durableId="138770149">
    <w:abstractNumId w:val="14"/>
  </w:num>
  <w:num w:numId="25" w16cid:durableId="705330040">
    <w:abstractNumId w:val="2"/>
  </w:num>
  <w:num w:numId="26" w16cid:durableId="1254557544">
    <w:abstractNumId w:val="21"/>
  </w:num>
  <w:num w:numId="27" w16cid:durableId="1649361437">
    <w:abstractNumId w:val="18"/>
  </w:num>
  <w:num w:numId="28" w16cid:durableId="1138910717">
    <w:abstractNumId w:val="8"/>
  </w:num>
  <w:num w:numId="29" w16cid:durableId="1359356906">
    <w:abstractNumId w:val="1"/>
  </w:num>
  <w:num w:numId="30" w16cid:durableId="2039431614">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nd Mahajan">
    <w15:presenceInfo w15:providerId="AD" w15:userId="S::amahajan@traject.com::2bb519c4-333c-4d5f-b608-c6b83e6a9dce"/>
  </w15:person>
  <w15:person w15:author="Leen Roos">
    <w15:presenceInfo w15:providerId="AD" w15:userId="S::leen.roos@movares.nl::6f5011e7-9611-4d6f-84c9-c8a4af495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trackRevisions/>
  <w:defaultTabStop w:val="708"/>
  <w:hyphenationZone w:val="425"/>
  <w:defaultTableStyle w:val="MovaresTable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UND"/>
    <w:docVar w:name="eDbsDocumentInfo" w:val="&lt;?xml version=&quot;1.0&quot; encoding=&quot;utf-16&quot;?&gt;_x000d__x000a_&lt;documentinfo version=&quot;1.0&quot; projectname=&quot;movares&quot; projectid=&quot;568ecaef-7715-458d-83e4-1dc17c1fbe09&quot; pagemasterid=&quot;00000000-0000-0000-0000-000000000000&quot; documentid=&quot;779ebaa30dc541ee8a8156e451c987dd&quot; profileid=&quot;00000000-0000-0000-0000-000000000000&quot; culture=&quot;nl-NL&quot;&gt;_x000d__x000a_  &lt;content&gt;_x000d__x000a_    &lt;document sourcepath=&quot;\Commercie\Offertebrief&quot; sourceid=&quot;e2092d4f-1f2b-4e5d-a04d-63c949c58ad2&quot;&gt;_x000d__x000a_      &lt;variables&gt;_x000d__x000a_        &lt;TypeBrief&gt;Offerte&lt;/TypeBrief&gt;_x000d__x000a_        &lt;Aanhef&gt;Beste&lt;/Aanhef&gt;_x000d__x000a_        &lt;Opdrachtgever&gt;_x000d__x000a_          &lt;Organisatie&gt;Akkodis Nederland B.V.&lt;/Organisatie&gt;_x000d__x000a_          &lt;ProjectmanagerNaam&gt;Roel ten Hoopen&lt;/ProjectmanagerNaam&gt;_x000d__x000a_          &lt;ProjectmanagerTelefoon&gt;06-24561701&lt;/ProjectmanagerTelefoon&gt;_x000d__x000a_          &lt;ProjectmanagerEmail&gt;roel.ten.hoopen@akkodisgroup.com&lt;/ProjectmanagerEmail&gt;_x000d__x000a_          &lt;ContactpersoonNaam&gt;Roel ten Hoopen&lt;/ContactpersoonNaam&gt;_x000d__x000a_          &lt;ContactpersoonTelefoon&gt;06-24561701&lt;/ContactpersoonTelefoon&gt;_x000d__x000a_          &lt;ContactpersoonEmail&gt;roel.ten.hoopen@akkodisgroup.com&lt;/ContactpersoonEmail&gt;_x000d__x000a_        &lt;/Opdrachtgever&gt;_x000d__x000a_        &lt;StartWerkzaamhedenWeken /&gt;_x000d__x000a_        &lt;ReactieBinnenWeken /&gt;_x000d__x000a_        &lt;PeriodeStandVanZaken&gt;Week&lt;/PeriodeStandVanZaken&gt;_x000d__x000a_        &lt;AantalRapportages /&gt;_x000d__x000a_        &lt;KostenDerden /&gt;_x000d__x000a_        &lt;PercentageAdministratiekosten /&gt;_x000d__x000a_        &lt;ReactieDatum&gt;8-4-2025 00:00:00&lt;/ReactieDatum&gt;_x000d__x000a_        &lt;StartWerkzaamhedenPeriode&gt;Weken&lt;/StartWerkzaamhedenPeriode&gt;_x000d__x000a_        &lt;ReactieBinnenPeriode&gt;Weken&lt;/ReactieBinnenPeriode&gt;_x000d__x000a_        &lt;Status&gt;Concept&lt;/Status&gt;_x000d__x000a_        &lt;Adres&gt;Akkodis Nederland B.V._x000d__x000a_T.a.v. R. ten Hoopen_x000d__x000a_Veldegge 16_x000d__x000a_7468 DJ  Enter&lt;/Adres&gt;_x000d__x000a_        &lt;OnsKenmerk&gt;C24--HS-OVG-25003505&lt;/OnsKenmerk&gt;_x000d__x000a_        &lt;UwKenmerk&gt;&lt;/UwKenmerk&gt;_x000d__x000a_        &lt;UwBriefVan /&gt;_x000d__x000a_        &lt;Projectnummer&gt;M0007103&lt;/Projectnummer&gt;_x000d__x000a_        &lt;Onderwerp&gt;Offerte Calculatiewerkzaamheden station Oudehaske (OHK220)&lt;/Onderwerp&gt;_x000d__x000a_        &lt;Datum&gt;8-4-2025 00:00:00&lt;/Datum&gt;_x000d__x000a_        &lt;Groetregel&gt;Met vriendelijke groet&lt;/Groetregel&gt;_x000d__x000a_        &lt;OndertekenaarFunctie&gt;Projectleider Energie&lt;/OndertekenaarFunctie&gt;_x000d__x000a_        &lt;OndertekenaarNaam&gt;Rings RM (Rein)&lt;/OndertekenaarNaam&gt;_x000d__x000a_        &lt;AanhefNaam&gt;ten Hoopen&lt;/AanhefNaam&gt;_x000d__x000a_        &lt;AanhefTitel&gt;heer&lt;/AanhefTitel&gt;_x000d__x000a_        &lt;BehandelaarId&gt;4b656bf6-4808-4d8d-8e43-614bc602db5b&lt;/BehandelaarId&gt;_x000d__x000a_        &lt;Opdrachtnemer&gt;_x000d__x000a_          &lt;ProjectmanagerNaam&gt;Rings RM (Rein)&lt;/ProjectmanagerNaam&gt;_x000d__x000a_          &lt;ProjectmanagerTelefoon&gt;+31 6 25301169&lt;/ProjectmanagerTelefoon&gt;_x000d__x000a_          &lt;ProjectmanagerEmail&gt;rein.rings@movares.nl&lt;/ProjectmanagerEmail&gt;_x000d__x000a_          &lt;ContactpersoonNaam&gt;Rings RM (Rein)&lt;/ContactpersoonNaam&gt;_x000d__x000a_          &lt;ContactpersoonTelefoon&gt;+31 6 25301169&lt;/ContactpersoonTelefoon&gt;_x000d__x000a_          &lt;ContactpersoonEmail&gt;rein.rings@movares.nl&lt;/ContactpersoonEmail&gt;_x000d__x000a_        &lt;/Opdrachtnemer&gt;_x000d__x000a_        &lt;Versie&gt;1.0&lt;/Versie&gt;_x000d__x000a_        &lt;OrganisatieId&gt;f4a76605-0ab0-4753-bb0a-b51e9822a54d&lt;/OrganisatieId&gt;_x000d__x000a_        &lt;LocatieId&gt;2da955bd-6b93-4923-b110-4ed162eca705&lt;/LocatieId&gt;_x000d__x000a_        &lt;OrganisatieNaam&gt;Movares Nederland B.V.&lt;/OrganisatieNaam&gt;_x000d__x000a_        &lt;LocatieNaam&gt;Hoofdkantoor&lt;/LocatieNaam&gt;_x000d__x000a_      &lt;/variables&gt;_x000d__x000a_    &lt;/document&gt;_x000d__x000a_  &lt;/content&gt;_x000d__x000a_&lt;/documentinfo&gt;"/>
    <w:docVar w:name="eDbsFilename" w:val="C24--HS-OVG-25003505"/>
    <w:docVar w:name="eDbsPath" w:val="\Commercie\Offertebrief"/>
    <w:docVar w:name="MovaresCustomerImage" w:val="Ja"/>
    <w:docVar w:name="MovaresLogos" w:val="Ja"/>
  </w:docVars>
  <w:rsids>
    <w:rsidRoot w:val="00FD560C"/>
    <w:rsid w:val="00001819"/>
    <w:rsid w:val="000019DF"/>
    <w:rsid w:val="00003134"/>
    <w:rsid w:val="00003B25"/>
    <w:rsid w:val="0000463B"/>
    <w:rsid w:val="0000585C"/>
    <w:rsid w:val="00012699"/>
    <w:rsid w:val="000154AE"/>
    <w:rsid w:val="0001784E"/>
    <w:rsid w:val="000200E8"/>
    <w:rsid w:val="000214AD"/>
    <w:rsid w:val="0003091B"/>
    <w:rsid w:val="00032500"/>
    <w:rsid w:val="00037AB2"/>
    <w:rsid w:val="00040389"/>
    <w:rsid w:val="00051058"/>
    <w:rsid w:val="00052674"/>
    <w:rsid w:val="00053A95"/>
    <w:rsid w:val="000556B4"/>
    <w:rsid w:val="00056BD9"/>
    <w:rsid w:val="0006004A"/>
    <w:rsid w:val="000627A7"/>
    <w:rsid w:val="00071684"/>
    <w:rsid w:val="0007174B"/>
    <w:rsid w:val="000739AA"/>
    <w:rsid w:val="000740F0"/>
    <w:rsid w:val="000758A8"/>
    <w:rsid w:val="00081287"/>
    <w:rsid w:val="0008133D"/>
    <w:rsid w:val="0008173A"/>
    <w:rsid w:val="00081867"/>
    <w:rsid w:val="0008242E"/>
    <w:rsid w:val="00086CB8"/>
    <w:rsid w:val="0008759B"/>
    <w:rsid w:val="0009647F"/>
    <w:rsid w:val="000A03A8"/>
    <w:rsid w:val="000A1D61"/>
    <w:rsid w:val="000A281E"/>
    <w:rsid w:val="000C2CD8"/>
    <w:rsid w:val="000C6381"/>
    <w:rsid w:val="000C6C92"/>
    <w:rsid w:val="000C7A92"/>
    <w:rsid w:val="000D5683"/>
    <w:rsid w:val="000E0151"/>
    <w:rsid w:val="000E1CF9"/>
    <w:rsid w:val="000E5AF9"/>
    <w:rsid w:val="000F00AD"/>
    <w:rsid w:val="000F1215"/>
    <w:rsid w:val="000F2293"/>
    <w:rsid w:val="000F2CCB"/>
    <w:rsid w:val="000F2E68"/>
    <w:rsid w:val="000F37D6"/>
    <w:rsid w:val="000F5F0B"/>
    <w:rsid w:val="000F6B5A"/>
    <w:rsid w:val="00100215"/>
    <w:rsid w:val="0010235E"/>
    <w:rsid w:val="00106126"/>
    <w:rsid w:val="00106BF3"/>
    <w:rsid w:val="00107927"/>
    <w:rsid w:val="00107A1E"/>
    <w:rsid w:val="00110DD3"/>
    <w:rsid w:val="00111BF6"/>
    <w:rsid w:val="00117F47"/>
    <w:rsid w:val="00120A86"/>
    <w:rsid w:val="00126653"/>
    <w:rsid w:val="00126958"/>
    <w:rsid w:val="00126B58"/>
    <w:rsid w:val="00126DF7"/>
    <w:rsid w:val="0013163E"/>
    <w:rsid w:val="001337B2"/>
    <w:rsid w:val="001407AE"/>
    <w:rsid w:val="001407B1"/>
    <w:rsid w:val="001407F1"/>
    <w:rsid w:val="00144411"/>
    <w:rsid w:val="00144CB4"/>
    <w:rsid w:val="00145C06"/>
    <w:rsid w:val="00154CBC"/>
    <w:rsid w:val="001550A0"/>
    <w:rsid w:val="00155677"/>
    <w:rsid w:val="001557F7"/>
    <w:rsid w:val="00156E4E"/>
    <w:rsid w:val="00164E3A"/>
    <w:rsid w:val="00165A22"/>
    <w:rsid w:val="001758B9"/>
    <w:rsid w:val="00177B23"/>
    <w:rsid w:val="00181002"/>
    <w:rsid w:val="001817FE"/>
    <w:rsid w:val="00181B47"/>
    <w:rsid w:val="00183D2C"/>
    <w:rsid w:val="00186C16"/>
    <w:rsid w:val="00190311"/>
    <w:rsid w:val="00192D1A"/>
    <w:rsid w:val="00193656"/>
    <w:rsid w:val="0019493F"/>
    <w:rsid w:val="001A6CBF"/>
    <w:rsid w:val="001A73B9"/>
    <w:rsid w:val="001A7F07"/>
    <w:rsid w:val="001B269D"/>
    <w:rsid w:val="001B622B"/>
    <w:rsid w:val="001B6652"/>
    <w:rsid w:val="001B6C92"/>
    <w:rsid w:val="001B7FAA"/>
    <w:rsid w:val="001D096E"/>
    <w:rsid w:val="001E24B3"/>
    <w:rsid w:val="001E3D89"/>
    <w:rsid w:val="001E4A5B"/>
    <w:rsid w:val="001E699C"/>
    <w:rsid w:val="001E6C68"/>
    <w:rsid w:val="001F0690"/>
    <w:rsid w:val="001F19EB"/>
    <w:rsid w:val="001F20AF"/>
    <w:rsid w:val="001F76CA"/>
    <w:rsid w:val="002019C5"/>
    <w:rsid w:val="00203090"/>
    <w:rsid w:val="00204BD3"/>
    <w:rsid w:val="0020787A"/>
    <w:rsid w:val="00210179"/>
    <w:rsid w:val="00212904"/>
    <w:rsid w:val="00216A55"/>
    <w:rsid w:val="00225251"/>
    <w:rsid w:val="00225A09"/>
    <w:rsid w:val="002302E7"/>
    <w:rsid w:val="00233FE0"/>
    <w:rsid w:val="00241ECA"/>
    <w:rsid w:val="002424FD"/>
    <w:rsid w:val="00245085"/>
    <w:rsid w:val="00245597"/>
    <w:rsid w:val="00246162"/>
    <w:rsid w:val="002511E3"/>
    <w:rsid w:val="0025209A"/>
    <w:rsid w:val="0025530D"/>
    <w:rsid w:val="002627AD"/>
    <w:rsid w:val="00267815"/>
    <w:rsid w:val="00267C13"/>
    <w:rsid w:val="00270484"/>
    <w:rsid w:val="002710F3"/>
    <w:rsid w:val="00274122"/>
    <w:rsid w:val="0027566C"/>
    <w:rsid w:val="0028033D"/>
    <w:rsid w:val="00281D7B"/>
    <w:rsid w:val="00290819"/>
    <w:rsid w:val="00290C68"/>
    <w:rsid w:val="0029114D"/>
    <w:rsid w:val="00294A2A"/>
    <w:rsid w:val="00295A5D"/>
    <w:rsid w:val="002A1018"/>
    <w:rsid w:val="002A5569"/>
    <w:rsid w:val="002B06D0"/>
    <w:rsid w:val="002B14C2"/>
    <w:rsid w:val="002B25A7"/>
    <w:rsid w:val="002B3097"/>
    <w:rsid w:val="002B339B"/>
    <w:rsid w:val="002B37A7"/>
    <w:rsid w:val="002B395C"/>
    <w:rsid w:val="002B54EE"/>
    <w:rsid w:val="002B5ADF"/>
    <w:rsid w:val="002C2025"/>
    <w:rsid w:val="002C2259"/>
    <w:rsid w:val="002C25DB"/>
    <w:rsid w:val="002C3825"/>
    <w:rsid w:val="002D7317"/>
    <w:rsid w:val="002D77D8"/>
    <w:rsid w:val="002E1C55"/>
    <w:rsid w:val="002E240E"/>
    <w:rsid w:val="002E598C"/>
    <w:rsid w:val="002E5F78"/>
    <w:rsid w:val="002F4FBE"/>
    <w:rsid w:val="003026BD"/>
    <w:rsid w:val="00303515"/>
    <w:rsid w:val="00305223"/>
    <w:rsid w:val="0030642A"/>
    <w:rsid w:val="003074AB"/>
    <w:rsid w:val="003112F2"/>
    <w:rsid w:val="00311579"/>
    <w:rsid w:val="00312249"/>
    <w:rsid w:val="00313A51"/>
    <w:rsid w:val="0032122A"/>
    <w:rsid w:val="00326128"/>
    <w:rsid w:val="00326916"/>
    <w:rsid w:val="00333B40"/>
    <w:rsid w:val="00335369"/>
    <w:rsid w:val="0034127E"/>
    <w:rsid w:val="00342C4F"/>
    <w:rsid w:val="00347D62"/>
    <w:rsid w:val="00351E5B"/>
    <w:rsid w:val="003529A4"/>
    <w:rsid w:val="00362886"/>
    <w:rsid w:val="00364EB5"/>
    <w:rsid w:val="00372274"/>
    <w:rsid w:val="00374F25"/>
    <w:rsid w:val="003761A0"/>
    <w:rsid w:val="00376886"/>
    <w:rsid w:val="00381A50"/>
    <w:rsid w:val="00385B46"/>
    <w:rsid w:val="0039184C"/>
    <w:rsid w:val="0039275C"/>
    <w:rsid w:val="003937DF"/>
    <w:rsid w:val="00395841"/>
    <w:rsid w:val="003A0923"/>
    <w:rsid w:val="003A1530"/>
    <w:rsid w:val="003A3DAC"/>
    <w:rsid w:val="003A5836"/>
    <w:rsid w:val="003C5691"/>
    <w:rsid w:val="003C6E84"/>
    <w:rsid w:val="003C772E"/>
    <w:rsid w:val="003D10AA"/>
    <w:rsid w:val="003D322C"/>
    <w:rsid w:val="003E135A"/>
    <w:rsid w:val="003E1EC6"/>
    <w:rsid w:val="003E3086"/>
    <w:rsid w:val="003F1F6D"/>
    <w:rsid w:val="003F4014"/>
    <w:rsid w:val="003F754F"/>
    <w:rsid w:val="00402B5C"/>
    <w:rsid w:val="004058E9"/>
    <w:rsid w:val="0040702A"/>
    <w:rsid w:val="00411A2F"/>
    <w:rsid w:val="00414306"/>
    <w:rsid w:val="00415DF3"/>
    <w:rsid w:val="00421505"/>
    <w:rsid w:val="0042253F"/>
    <w:rsid w:val="004229F1"/>
    <w:rsid w:val="0042718F"/>
    <w:rsid w:val="00433529"/>
    <w:rsid w:val="00435580"/>
    <w:rsid w:val="00440BE5"/>
    <w:rsid w:val="004426AD"/>
    <w:rsid w:val="0044367C"/>
    <w:rsid w:val="004453A4"/>
    <w:rsid w:val="00446095"/>
    <w:rsid w:val="0045047F"/>
    <w:rsid w:val="00452CE9"/>
    <w:rsid w:val="0045639E"/>
    <w:rsid w:val="00460156"/>
    <w:rsid w:val="004624C9"/>
    <w:rsid w:val="00462973"/>
    <w:rsid w:val="0046716E"/>
    <w:rsid w:val="004709D0"/>
    <w:rsid w:val="00474106"/>
    <w:rsid w:val="004769D4"/>
    <w:rsid w:val="004807C7"/>
    <w:rsid w:val="00482EDD"/>
    <w:rsid w:val="00486B6D"/>
    <w:rsid w:val="00487E6E"/>
    <w:rsid w:val="004944F7"/>
    <w:rsid w:val="0049539C"/>
    <w:rsid w:val="00496EFD"/>
    <w:rsid w:val="004A21B9"/>
    <w:rsid w:val="004A24FF"/>
    <w:rsid w:val="004A2550"/>
    <w:rsid w:val="004A3B0F"/>
    <w:rsid w:val="004A610C"/>
    <w:rsid w:val="004B302A"/>
    <w:rsid w:val="004B7CA4"/>
    <w:rsid w:val="004C08C5"/>
    <w:rsid w:val="004C11CE"/>
    <w:rsid w:val="004C11FB"/>
    <w:rsid w:val="004C20CC"/>
    <w:rsid w:val="004C2964"/>
    <w:rsid w:val="004C4247"/>
    <w:rsid w:val="004C511F"/>
    <w:rsid w:val="004C5F2D"/>
    <w:rsid w:val="004C6EE3"/>
    <w:rsid w:val="004D6A53"/>
    <w:rsid w:val="004E7400"/>
    <w:rsid w:val="004F0033"/>
    <w:rsid w:val="004F0C9F"/>
    <w:rsid w:val="004F23F3"/>
    <w:rsid w:val="004F51CB"/>
    <w:rsid w:val="00501972"/>
    <w:rsid w:val="00504910"/>
    <w:rsid w:val="005051D4"/>
    <w:rsid w:val="00505657"/>
    <w:rsid w:val="00511B56"/>
    <w:rsid w:val="00512FB7"/>
    <w:rsid w:val="0051319B"/>
    <w:rsid w:val="005153C2"/>
    <w:rsid w:val="00515B0F"/>
    <w:rsid w:val="005167AA"/>
    <w:rsid w:val="00521B5C"/>
    <w:rsid w:val="005238A8"/>
    <w:rsid w:val="00523F54"/>
    <w:rsid w:val="00524246"/>
    <w:rsid w:val="00527DC8"/>
    <w:rsid w:val="00533F12"/>
    <w:rsid w:val="0053452C"/>
    <w:rsid w:val="00542B7D"/>
    <w:rsid w:val="005453EE"/>
    <w:rsid w:val="005478D6"/>
    <w:rsid w:val="00551943"/>
    <w:rsid w:val="00552F65"/>
    <w:rsid w:val="00553AE8"/>
    <w:rsid w:val="00554DA8"/>
    <w:rsid w:val="00555DCD"/>
    <w:rsid w:val="00562E4F"/>
    <w:rsid w:val="00564CEF"/>
    <w:rsid w:val="00565312"/>
    <w:rsid w:val="0056686D"/>
    <w:rsid w:val="00567EC2"/>
    <w:rsid w:val="00570B5C"/>
    <w:rsid w:val="0057416D"/>
    <w:rsid w:val="005770B4"/>
    <w:rsid w:val="0058016B"/>
    <w:rsid w:val="005815BC"/>
    <w:rsid w:val="005848E9"/>
    <w:rsid w:val="00584E71"/>
    <w:rsid w:val="00586430"/>
    <w:rsid w:val="00587F87"/>
    <w:rsid w:val="00593208"/>
    <w:rsid w:val="005978FE"/>
    <w:rsid w:val="00597C7C"/>
    <w:rsid w:val="005A63B7"/>
    <w:rsid w:val="005B0B84"/>
    <w:rsid w:val="005B2577"/>
    <w:rsid w:val="005B4521"/>
    <w:rsid w:val="005B7715"/>
    <w:rsid w:val="005B7FAF"/>
    <w:rsid w:val="005C05B5"/>
    <w:rsid w:val="005D0FDC"/>
    <w:rsid w:val="005D6039"/>
    <w:rsid w:val="005E23E5"/>
    <w:rsid w:val="005E344A"/>
    <w:rsid w:val="005E3DA5"/>
    <w:rsid w:val="005E6FB7"/>
    <w:rsid w:val="005E7D51"/>
    <w:rsid w:val="005F245F"/>
    <w:rsid w:val="005F2B62"/>
    <w:rsid w:val="005F5925"/>
    <w:rsid w:val="005F76FA"/>
    <w:rsid w:val="00600241"/>
    <w:rsid w:val="00601928"/>
    <w:rsid w:val="00603839"/>
    <w:rsid w:val="00604871"/>
    <w:rsid w:val="0060509B"/>
    <w:rsid w:val="006065FD"/>
    <w:rsid w:val="00612E2D"/>
    <w:rsid w:val="006144DF"/>
    <w:rsid w:val="00616CD1"/>
    <w:rsid w:val="00622718"/>
    <w:rsid w:val="00623BDD"/>
    <w:rsid w:val="00624103"/>
    <w:rsid w:val="006244A8"/>
    <w:rsid w:val="006252E5"/>
    <w:rsid w:val="00626E62"/>
    <w:rsid w:val="00627979"/>
    <w:rsid w:val="00630BCA"/>
    <w:rsid w:val="0063269A"/>
    <w:rsid w:val="00640CC5"/>
    <w:rsid w:val="00641548"/>
    <w:rsid w:val="006418CA"/>
    <w:rsid w:val="006419AF"/>
    <w:rsid w:val="00642028"/>
    <w:rsid w:val="00645A07"/>
    <w:rsid w:val="00646CC0"/>
    <w:rsid w:val="00650E8F"/>
    <w:rsid w:val="006578F9"/>
    <w:rsid w:val="00657938"/>
    <w:rsid w:val="00660C61"/>
    <w:rsid w:val="006616A7"/>
    <w:rsid w:val="00661FB9"/>
    <w:rsid w:val="006623D8"/>
    <w:rsid w:val="00665534"/>
    <w:rsid w:val="00667F16"/>
    <w:rsid w:val="0067423D"/>
    <w:rsid w:val="006865FF"/>
    <w:rsid w:val="00691EBB"/>
    <w:rsid w:val="0069202C"/>
    <w:rsid w:val="0069278C"/>
    <w:rsid w:val="00692B91"/>
    <w:rsid w:val="006B05FD"/>
    <w:rsid w:val="006B267D"/>
    <w:rsid w:val="006B4BE5"/>
    <w:rsid w:val="006B670D"/>
    <w:rsid w:val="006C02F3"/>
    <w:rsid w:val="006C1198"/>
    <w:rsid w:val="006C2DE7"/>
    <w:rsid w:val="006C6A07"/>
    <w:rsid w:val="006D185A"/>
    <w:rsid w:val="006E3928"/>
    <w:rsid w:val="006E443B"/>
    <w:rsid w:val="006E6C55"/>
    <w:rsid w:val="006F28D9"/>
    <w:rsid w:val="006F3489"/>
    <w:rsid w:val="006F5171"/>
    <w:rsid w:val="006F6989"/>
    <w:rsid w:val="006F7D25"/>
    <w:rsid w:val="007062B5"/>
    <w:rsid w:val="00707B0C"/>
    <w:rsid w:val="0071740D"/>
    <w:rsid w:val="0072040C"/>
    <w:rsid w:val="00722877"/>
    <w:rsid w:val="00727E5A"/>
    <w:rsid w:val="00735B5E"/>
    <w:rsid w:val="00740BA0"/>
    <w:rsid w:val="00744F59"/>
    <w:rsid w:val="00744FAD"/>
    <w:rsid w:val="00757C3A"/>
    <w:rsid w:val="007620AA"/>
    <w:rsid w:val="0076246D"/>
    <w:rsid w:val="00764EE6"/>
    <w:rsid w:val="00766039"/>
    <w:rsid w:val="007718BB"/>
    <w:rsid w:val="0078120F"/>
    <w:rsid w:val="00781DDD"/>
    <w:rsid w:val="00785236"/>
    <w:rsid w:val="00787E35"/>
    <w:rsid w:val="00790448"/>
    <w:rsid w:val="007920EF"/>
    <w:rsid w:val="007A1359"/>
    <w:rsid w:val="007A50A0"/>
    <w:rsid w:val="007A5BB0"/>
    <w:rsid w:val="007B0633"/>
    <w:rsid w:val="007B3140"/>
    <w:rsid w:val="007B6F1A"/>
    <w:rsid w:val="007C1116"/>
    <w:rsid w:val="007C1EB2"/>
    <w:rsid w:val="007C41A3"/>
    <w:rsid w:val="007C4FB9"/>
    <w:rsid w:val="007C6C4F"/>
    <w:rsid w:val="007D0F78"/>
    <w:rsid w:val="007D5BAE"/>
    <w:rsid w:val="007E2637"/>
    <w:rsid w:val="007E35CD"/>
    <w:rsid w:val="007E6831"/>
    <w:rsid w:val="007E6D14"/>
    <w:rsid w:val="007F03BA"/>
    <w:rsid w:val="007F0C90"/>
    <w:rsid w:val="007F0E4C"/>
    <w:rsid w:val="007F18C7"/>
    <w:rsid w:val="007F38D4"/>
    <w:rsid w:val="007F6F4F"/>
    <w:rsid w:val="0080065F"/>
    <w:rsid w:val="00802BE8"/>
    <w:rsid w:val="00804EAD"/>
    <w:rsid w:val="00810AF3"/>
    <w:rsid w:val="00812B5F"/>
    <w:rsid w:val="008153D6"/>
    <w:rsid w:val="00822AB6"/>
    <w:rsid w:val="00823E60"/>
    <w:rsid w:val="00824512"/>
    <w:rsid w:val="00832E6D"/>
    <w:rsid w:val="008343EB"/>
    <w:rsid w:val="00843227"/>
    <w:rsid w:val="008447B2"/>
    <w:rsid w:val="00847B4B"/>
    <w:rsid w:val="008517CE"/>
    <w:rsid w:val="00852A07"/>
    <w:rsid w:val="008542F8"/>
    <w:rsid w:val="00856EEA"/>
    <w:rsid w:val="00863EE6"/>
    <w:rsid w:val="00865F09"/>
    <w:rsid w:val="008712EC"/>
    <w:rsid w:val="0087170A"/>
    <w:rsid w:val="00874CBD"/>
    <w:rsid w:val="008807FC"/>
    <w:rsid w:val="008823D9"/>
    <w:rsid w:val="0088327E"/>
    <w:rsid w:val="00884C37"/>
    <w:rsid w:val="008917A7"/>
    <w:rsid w:val="008922C9"/>
    <w:rsid w:val="008A0C78"/>
    <w:rsid w:val="008B1AF7"/>
    <w:rsid w:val="008B7A85"/>
    <w:rsid w:val="008C3744"/>
    <w:rsid w:val="008D47AD"/>
    <w:rsid w:val="008D496A"/>
    <w:rsid w:val="008D68DD"/>
    <w:rsid w:val="008E03DB"/>
    <w:rsid w:val="008E3142"/>
    <w:rsid w:val="008E4361"/>
    <w:rsid w:val="008E44B3"/>
    <w:rsid w:val="008F1BCB"/>
    <w:rsid w:val="008F5185"/>
    <w:rsid w:val="009013FC"/>
    <w:rsid w:val="00902B77"/>
    <w:rsid w:val="00907616"/>
    <w:rsid w:val="0091396E"/>
    <w:rsid w:val="0091411A"/>
    <w:rsid w:val="00922BBE"/>
    <w:rsid w:val="0092492B"/>
    <w:rsid w:val="00933C6E"/>
    <w:rsid w:val="0093515D"/>
    <w:rsid w:val="00937DE1"/>
    <w:rsid w:val="00951C43"/>
    <w:rsid w:val="00956998"/>
    <w:rsid w:val="00961D3A"/>
    <w:rsid w:val="00962EEC"/>
    <w:rsid w:val="0096413C"/>
    <w:rsid w:val="00971290"/>
    <w:rsid w:val="00972DD5"/>
    <w:rsid w:val="00973344"/>
    <w:rsid w:val="00981884"/>
    <w:rsid w:val="009822DF"/>
    <w:rsid w:val="0098326D"/>
    <w:rsid w:val="0098384C"/>
    <w:rsid w:val="00987563"/>
    <w:rsid w:val="009947E4"/>
    <w:rsid w:val="00994C6B"/>
    <w:rsid w:val="00995CF9"/>
    <w:rsid w:val="009A1F61"/>
    <w:rsid w:val="009A23A1"/>
    <w:rsid w:val="009A38C1"/>
    <w:rsid w:val="009A4658"/>
    <w:rsid w:val="009B149D"/>
    <w:rsid w:val="009B1FB7"/>
    <w:rsid w:val="009B6FEB"/>
    <w:rsid w:val="009E4568"/>
    <w:rsid w:val="009E5895"/>
    <w:rsid w:val="009E5D94"/>
    <w:rsid w:val="009F2D5C"/>
    <w:rsid w:val="00A01E64"/>
    <w:rsid w:val="00A11615"/>
    <w:rsid w:val="00A12181"/>
    <w:rsid w:val="00A129F0"/>
    <w:rsid w:val="00A12E53"/>
    <w:rsid w:val="00A131ED"/>
    <w:rsid w:val="00A140ED"/>
    <w:rsid w:val="00A2134A"/>
    <w:rsid w:val="00A2277F"/>
    <w:rsid w:val="00A24A0F"/>
    <w:rsid w:val="00A27731"/>
    <w:rsid w:val="00A2797A"/>
    <w:rsid w:val="00A36A30"/>
    <w:rsid w:val="00A42AD4"/>
    <w:rsid w:val="00A43CB4"/>
    <w:rsid w:val="00A456AE"/>
    <w:rsid w:val="00A46072"/>
    <w:rsid w:val="00A502A6"/>
    <w:rsid w:val="00A60BAC"/>
    <w:rsid w:val="00A6359A"/>
    <w:rsid w:val="00A63D5E"/>
    <w:rsid w:val="00A71B55"/>
    <w:rsid w:val="00A73DDF"/>
    <w:rsid w:val="00A7651F"/>
    <w:rsid w:val="00A80871"/>
    <w:rsid w:val="00A8577C"/>
    <w:rsid w:val="00A872ED"/>
    <w:rsid w:val="00A90F63"/>
    <w:rsid w:val="00A9350F"/>
    <w:rsid w:val="00A96F17"/>
    <w:rsid w:val="00AA03F8"/>
    <w:rsid w:val="00AA41CC"/>
    <w:rsid w:val="00AA5AB4"/>
    <w:rsid w:val="00AB04AC"/>
    <w:rsid w:val="00AB4A96"/>
    <w:rsid w:val="00AC0B99"/>
    <w:rsid w:val="00AC2C11"/>
    <w:rsid w:val="00AC5027"/>
    <w:rsid w:val="00AE0E83"/>
    <w:rsid w:val="00AE5798"/>
    <w:rsid w:val="00AE5FB1"/>
    <w:rsid w:val="00AE607D"/>
    <w:rsid w:val="00AF1171"/>
    <w:rsid w:val="00AF6383"/>
    <w:rsid w:val="00B0142C"/>
    <w:rsid w:val="00B049AC"/>
    <w:rsid w:val="00B06ED4"/>
    <w:rsid w:val="00B1027C"/>
    <w:rsid w:val="00B10422"/>
    <w:rsid w:val="00B152BF"/>
    <w:rsid w:val="00B20D30"/>
    <w:rsid w:val="00B25A87"/>
    <w:rsid w:val="00B31C1A"/>
    <w:rsid w:val="00B334BE"/>
    <w:rsid w:val="00B345C1"/>
    <w:rsid w:val="00B350EB"/>
    <w:rsid w:val="00B37E8A"/>
    <w:rsid w:val="00B42297"/>
    <w:rsid w:val="00B42347"/>
    <w:rsid w:val="00B42563"/>
    <w:rsid w:val="00B4542D"/>
    <w:rsid w:val="00B5180B"/>
    <w:rsid w:val="00B523C8"/>
    <w:rsid w:val="00B541D6"/>
    <w:rsid w:val="00B56EEE"/>
    <w:rsid w:val="00B57CF8"/>
    <w:rsid w:val="00B607FD"/>
    <w:rsid w:val="00B60D23"/>
    <w:rsid w:val="00B60EF7"/>
    <w:rsid w:val="00B70C10"/>
    <w:rsid w:val="00B71278"/>
    <w:rsid w:val="00B739FE"/>
    <w:rsid w:val="00B81842"/>
    <w:rsid w:val="00B86C8E"/>
    <w:rsid w:val="00B90893"/>
    <w:rsid w:val="00B908C0"/>
    <w:rsid w:val="00BA3BE4"/>
    <w:rsid w:val="00BA6346"/>
    <w:rsid w:val="00BA7EED"/>
    <w:rsid w:val="00BB0F34"/>
    <w:rsid w:val="00BC288E"/>
    <w:rsid w:val="00BC3220"/>
    <w:rsid w:val="00BC5833"/>
    <w:rsid w:val="00BC768B"/>
    <w:rsid w:val="00BD0E02"/>
    <w:rsid w:val="00BD4D83"/>
    <w:rsid w:val="00BD62FA"/>
    <w:rsid w:val="00BD6D45"/>
    <w:rsid w:val="00BD7840"/>
    <w:rsid w:val="00BE612B"/>
    <w:rsid w:val="00BF0D1B"/>
    <w:rsid w:val="00BF0FDF"/>
    <w:rsid w:val="00BF147E"/>
    <w:rsid w:val="00BF2277"/>
    <w:rsid w:val="00BF2653"/>
    <w:rsid w:val="00BF44BA"/>
    <w:rsid w:val="00BF4C5D"/>
    <w:rsid w:val="00C02849"/>
    <w:rsid w:val="00C02A9F"/>
    <w:rsid w:val="00C10DE6"/>
    <w:rsid w:val="00C12E6E"/>
    <w:rsid w:val="00C14FDD"/>
    <w:rsid w:val="00C25D42"/>
    <w:rsid w:val="00C26277"/>
    <w:rsid w:val="00C35CDA"/>
    <w:rsid w:val="00C36108"/>
    <w:rsid w:val="00C369A1"/>
    <w:rsid w:val="00C37CE8"/>
    <w:rsid w:val="00C47B0D"/>
    <w:rsid w:val="00C61B9E"/>
    <w:rsid w:val="00C62170"/>
    <w:rsid w:val="00C63A5C"/>
    <w:rsid w:val="00C6447C"/>
    <w:rsid w:val="00C66BF3"/>
    <w:rsid w:val="00C714EB"/>
    <w:rsid w:val="00C7242C"/>
    <w:rsid w:val="00C72A8E"/>
    <w:rsid w:val="00C74351"/>
    <w:rsid w:val="00C7532F"/>
    <w:rsid w:val="00C77898"/>
    <w:rsid w:val="00C816A2"/>
    <w:rsid w:val="00C8214E"/>
    <w:rsid w:val="00C84AB4"/>
    <w:rsid w:val="00C86518"/>
    <w:rsid w:val="00C9492E"/>
    <w:rsid w:val="00C97528"/>
    <w:rsid w:val="00CA010A"/>
    <w:rsid w:val="00CA23A2"/>
    <w:rsid w:val="00CA43F6"/>
    <w:rsid w:val="00CA451B"/>
    <w:rsid w:val="00CA4A45"/>
    <w:rsid w:val="00CA4E5D"/>
    <w:rsid w:val="00CB45D9"/>
    <w:rsid w:val="00CB47DD"/>
    <w:rsid w:val="00CC05CA"/>
    <w:rsid w:val="00CC1EE1"/>
    <w:rsid w:val="00CD106B"/>
    <w:rsid w:val="00CE2F00"/>
    <w:rsid w:val="00CE399D"/>
    <w:rsid w:val="00CE59D4"/>
    <w:rsid w:val="00CE740C"/>
    <w:rsid w:val="00CE7CAE"/>
    <w:rsid w:val="00CF3114"/>
    <w:rsid w:val="00CF33E1"/>
    <w:rsid w:val="00CF5F3C"/>
    <w:rsid w:val="00CF7F60"/>
    <w:rsid w:val="00D057B6"/>
    <w:rsid w:val="00D109D9"/>
    <w:rsid w:val="00D154F0"/>
    <w:rsid w:val="00D203F4"/>
    <w:rsid w:val="00D21D6B"/>
    <w:rsid w:val="00D21FBC"/>
    <w:rsid w:val="00D3086C"/>
    <w:rsid w:val="00D409FB"/>
    <w:rsid w:val="00D40E3F"/>
    <w:rsid w:val="00D429AA"/>
    <w:rsid w:val="00D437E8"/>
    <w:rsid w:val="00D44C49"/>
    <w:rsid w:val="00D44DF5"/>
    <w:rsid w:val="00D452C5"/>
    <w:rsid w:val="00D458ED"/>
    <w:rsid w:val="00D5525C"/>
    <w:rsid w:val="00D55380"/>
    <w:rsid w:val="00D571F1"/>
    <w:rsid w:val="00D57847"/>
    <w:rsid w:val="00D622CE"/>
    <w:rsid w:val="00D62BBE"/>
    <w:rsid w:val="00D63D70"/>
    <w:rsid w:val="00D63D79"/>
    <w:rsid w:val="00D656A2"/>
    <w:rsid w:val="00D65D32"/>
    <w:rsid w:val="00D67A6C"/>
    <w:rsid w:val="00D75D47"/>
    <w:rsid w:val="00D75D87"/>
    <w:rsid w:val="00D82C84"/>
    <w:rsid w:val="00D87CDA"/>
    <w:rsid w:val="00D90BDD"/>
    <w:rsid w:val="00D90D28"/>
    <w:rsid w:val="00D91FD2"/>
    <w:rsid w:val="00D96ED9"/>
    <w:rsid w:val="00DA1679"/>
    <w:rsid w:val="00DA5CE4"/>
    <w:rsid w:val="00DA65BD"/>
    <w:rsid w:val="00DA75E4"/>
    <w:rsid w:val="00DB3487"/>
    <w:rsid w:val="00DC0FBA"/>
    <w:rsid w:val="00DC1879"/>
    <w:rsid w:val="00DC2444"/>
    <w:rsid w:val="00DD48F7"/>
    <w:rsid w:val="00DD70A3"/>
    <w:rsid w:val="00DE180B"/>
    <w:rsid w:val="00DE2AB3"/>
    <w:rsid w:val="00DF09B1"/>
    <w:rsid w:val="00DF4A03"/>
    <w:rsid w:val="00DF5D1C"/>
    <w:rsid w:val="00DF6B6D"/>
    <w:rsid w:val="00E01809"/>
    <w:rsid w:val="00E112E9"/>
    <w:rsid w:val="00E12E1F"/>
    <w:rsid w:val="00E15482"/>
    <w:rsid w:val="00E17DA5"/>
    <w:rsid w:val="00E20624"/>
    <w:rsid w:val="00E22AE5"/>
    <w:rsid w:val="00E23CB4"/>
    <w:rsid w:val="00E24245"/>
    <w:rsid w:val="00E256AB"/>
    <w:rsid w:val="00E26326"/>
    <w:rsid w:val="00E2650B"/>
    <w:rsid w:val="00E27E96"/>
    <w:rsid w:val="00E40C03"/>
    <w:rsid w:val="00E51DEA"/>
    <w:rsid w:val="00E53B56"/>
    <w:rsid w:val="00E54853"/>
    <w:rsid w:val="00E5576A"/>
    <w:rsid w:val="00E578DE"/>
    <w:rsid w:val="00E60BBC"/>
    <w:rsid w:val="00E620CB"/>
    <w:rsid w:val="00E6265E"/>
    <w:rsid w:val="00E633F8"/>
    <w:rsid w:val="00E63A2D"/>
    <w:rsid w:val="00E64FB4"/>
    <w:rsid w:val="00E65D00"/>
    <w:rsid w:val="00E71E57"/>
    <w:rsid w:val="00E7389F"/>
    <w:rsid w:val="00E82AA2"/>
    <w:rsid w:val="00E8303D"/>
    <w:rsid w:val="00E871BD"/>
    <w:rsid w:val="00E90E61"/>
    <w:rsid w:val="00E9153F"/>
    <w:rsid w:val="00E92A7E"/>
    <w:rsid w:val="00E931CC"/>
    <w:rsid w:val="00E9431F"/>
    <w:rsid w:val="00E946E3"/>
    <w:rsid w:val="00E947E2"/>
    <w:rsid w:val="00EA24DD"/>
    <w:rsid w:val="00EA329F"/>
    <w:rsid w:val="00EA34DA"/>
    <w:rsid w:val="00EB2A15"/>
    <w:rsid w:val="00EB2EC6"/>
    <w:rsid w:val="00EB776A"/>
    <w:rsid w:val="00EC1417"/>
    <w:rsid w:val="00EC524B"/>
    <w:rsid w:val="00ED15F9"/>
    <w:rsid w:val="00ED5B0E"/>
    <w:rsid w:val="00ED6201"/>
    <w:rsid w:val="00ED74E5"/>
    <w:rsid w:val="00ED7EEA"/>
    <w:rsid w:val="00EE159D"/>
    <w:rsid w:val="00EE2180"/>
    <w:rsid w:val="00EE2347"/>
    <w:rsid w:val="00EE3063"/>
    <w:rsid w:val="00EF064A"/>
    <w:rsid w:val="00EF3DF0"/>
    <w:rsid w:val="00F00F2F"/>
    <w:rsid w:val="00F03AFB"/>
    <w:rsid w:val="00F06CF9"/>
    <w:rsid w:val="00F0770D"/>
    <w:rsid w:val="00F101C4"/>
    <w:rsid w:val="00F106CA"/>
    <w:rsid w:val="00F124C4"/>
    <w:rsid w:val="00F13380"/>
    <w:rsid w:val="00F21B07"/>
    <w:rsid w:val="00F244A4"/>
    <w:rsid w:val="00F27501"/>
    <w:rsid w:val="00F278DC"/>
    <w:rsid w:val="00F3014E"/>
    <w:rsid w:val="00F3552D"/>
    <w:rsid w:val="00F37591"/>
    <w:rsid w:val="00F53205"/>
    <w:rsid w:val="00F53527"/>
    <w:rsid w:val="00F5472C"/>
    <w:rsid w:val="00F56556"/>
    <w:rsid w:val="00F615DD"/>
    <w:rsid w:val="00F61F2D"/>
    <w:rsid w:val="00F65F76"/>
    <w:rsid w:val="00F66E44"/>
    <w:rsid w:val="00F74B7A"/>
    <w:rsid w:val="00F75AB3"/>
    <w:rsid w:val="00F76272"/>
    <w:rsid w:val="00F76551"/>
    <w:rsid w:val="00F918AD"/>
    <w:rsid w:val="00F91C3A"/>
    <w:rsid w:val="00F92674"/>
    <w:rsid w:val="00F95565"/>
    <w:rsid w:val="00F95D66"/>
    <w:rsid w:val="00F965C6"/>
    <w:rsid w:val="00FA2B9B"/>
    <w:rsid w:val="00FA3F66"/>
    <w:rsid w:val="00FA5650"/>
    <w:rsid w:val="00FA687E"/>
    <w:rsid w:val="00FB0519"/>
    <w:rsid w:val="00FB1704"/>
    <w:rsid w:val="00FB2354"/>
    <w:rsid w:val="00FB30BD"/>
    <w:rsid w:val="00FB5255"/>
    <w:rsid w:val="00FC1036"/>
    <w:rsid w:val="00FC18E3"/>
    <w:rsid w:val="00FC438E"/>
    <w:rsid w:val="00FC6F29"/>
    <w:rsid w:val="00FD4145"/>
    <w:rsid w:val="00FD4149"/>
    <w:rsid w:val="00FD560C"/>
    <w:rsid w:val="00FD67AB"/>
    <w:rsid w:val="00FE1B35"/>
    <w:rsid w:val="00FE2D92"/>
    <w:rsid w:val="00FE360D"/>
    <w:rsid w:val="00FE4FC1"/>
    <w:rsid w:val="00FE56EA"/>
    <w:rsid w:val="00FF02CD"/>
    <w:rsid w:val="00FF6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A4162"/>
  <w15:chartTrackingRefBased/>
  <w15:docId w15:val="{4226EA7D-A97B-46A4-873B-AACA62FB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2F"/>
    <w:pPr>
      <w:spacing w:line="240" w:lineRule="atLeast"/>
    </w:pPr>
  </w:style>
  <w:style w:type="paragraph" w:styleId="Heading1">
    <w:name w:val="heading 1"/>
    <w:basedOn w:val="Normal"/>
    <w:next w:val="Normal"/>
    <w:link w:val="Heading1Char"/>
    <w:uiPriority w:val="1"/>
    <w:qFormat/>
    <w:rsid w:val="005478D6"/>
    <w:pPr>
      <w:keepNext/>
      <w:keepLines/>
      <w:numPr>
        <w:numId w:val="4"/>
      </w:numPr>
      <w:spacing w:after="240" w:line="500" w:lineRule="atLeast"/>
      <w:outlineLvl w:val="0"/>
    </w:pPr>
    <w:rPr>
      <w:rFonts w:asciiTheme="majorHAnsi" w:eastAsiaTheme="majorEastAsia" w:hAnsiTheme="majorHAnsi" w:cstheme="majorBidi"/>
      <w:b/>
      <w:color w:val="17443A" w:themeColor="accent1"/>
      <w:sz w:val="36"/>
      <w:szCs w:val="32"/>
    </w:rPr>
  </w:style>
  <w:style w:type="paragraph" w:styleId="Heading2">
    <w:name w:val="heading 2"/>
    <w:basedOn w:val="Normal"/>
    <w:next w:val="Normal"/>
    <w:link w:val="Heading2Char"/>
    <w:uiPriority w:val="1"/>
    <w:unhideWhenUsed/>
    <w:qFormat/>
    <w:rsid w:val="005478D6"/>
    <w:pPr>
      <w:keepNext/>
      <w:keepLines/>
      <w:numPr>
        <w:ilvl w:val="1"/>
        <w:numId w:val="4"/>
      </w:numPr>
      <w:spacing w:before="240"/>
      <w:outlineLvl w:val="1"/>
    </w:pPr>
    <w:rPr>
      <w:rFonts w:asciiTheme="majorHAnsi" w:eastAsiaTheme="majorEastAsia" w:hAnsiTheme="majorHAnsi" w:cstheme="majorBidi"/>
      <w:b/>
      <w:color w:val="17443A" w:themeColor="accent1"/>
      <w:szCs w:val="26"/>
    </w:rPr>
  </w:style>
  <w:style w:type="paragraph" w:styleId="Heading3">
    <w:name w:val="heading 3"/>
    <w:basedOn w:val="Normal"/>
    <w:next w:val="Normal"/>
    <w:link w:val="Heading3Char"/>
    <w:uiPriority w:val="1"/>
    <w:unhideWhenUsed/>
    <w:qFormat/>
    <w:rsid w:val="005478D6"/>
    <w:pPr>
      <w:keepNext/>
      <w:keepLines/>
      <w:numPr>
        <w:ilvl w:val="2"/>
        <w:numId w:val="4"/>
      </w:numPr>
      <w:spacing w:before="240"/>
      <w:outlineLvl w:val="2"/>
    </w:pPr>
    <w:rPr>
      <w:rFonts w:asciiTheme="majorHAnsi" w:eastAsiaTheme="majorEastAsia" w:hAnsiTheme="majorHAnsi" w:cstheme="majorBidi"/>
      <w:color w:val="17443A" w:themeColor="accent1"/>
      <w:szCs w:val="24"/>
    </w:rPr>
  </w:style>
  <w:style w:type="paragraph" w:styleId="Heading4">
    <w:name w:val="heading 4"/>
    <w:basedOn w:val="Normal"/>
    <w:next w:val="Normal"/>
    <w:link w:val="Heading4Char"/>
    <w:uiPriority w:val="9"/>
    <w:semiHidden/>
    <w:unhideWhenUsed/>
    <w:qFormat/>
    <w:rsid w:val="008917A7"/>
    <w:pPr>
      <w:keepNext/>
      <w:keepLines/>
      <w:numPr>
        <w:ilvl w:val="3"/>
        <w:numId w:val="4"/>
      </w:numPr>
      <w:spacing w:before="240"/>
      <w:outlineLvl w:val="3"/>
    </w:pPr>
    <w:rPr>
      <w:rFonts w:asciiTheme="majorHAnsi" w:eastAsiaTheme="majorEastAsia" w:hAnsiTheme="majorHAnsi" w:cstheme="majorBidi"/>
      <w:i/>
      <w:iCs/>
      <w:color w:val="11322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478D6"/>
    <w:rPr>
      <w:rFonts w:asciiTheme="majorHAnsi" w:eastAsiaTheme="majorEastAsia" w:hAnsiTheme="majorHAnsi" w:cstheme="majorBidi"/>
      <w:b/>
      <w:color w:val="17443A" w:themeColor="accent1"/>
      <w:sz w:val="36"/>
      <w:szCs w:val="32"/>
    </w:rPr>
  </w:style>
  <w:style w:type="character" w:customStyle="1" w:styleId="Heading2Char">
    <w:name w:val="Heading 2 Char"/>
    <w:basedOn w:val="DefaultParagraphFont"/>
    <w:link w:val="Heading2"/>
    <w:uiPriority w:val="1"/>
    <w:rsid w:val="005478D6"/>
    <w:rPr>
      <w:rFonts w:asciiTheme="majorHAnsi" w:eastAsiaTheme="majorEastAsia" w:hAnsiTheme="majorHAnsi" w:cstheme="majorBidi"/>
      <w:b/>
      <w:color w:val="17443A" w:themeColor="accent1"/>
      <w:szCs w:val="26"/>
    </w:rPr>
  </w:style>
  <w:style w:type="character" w:customStyle="1" w:styleId="Heading3Char">
    <w:name w:val="Heading 3 Char"/>
    <w:basedOn w:val="DefaultParagraphFont"/>
    <w:link w:val="Heading3"/>
    <w:uiPriority w:val="1"/>
    <w:rsid w:val="005478D6"/>
    <w:rPr>
      <w:rFonts w:asciiTheme="majorHAnsi" w:eastAsiaTheme="majorEastAsia" w:hAnsiTheme="majorHAnsi" w:cstheme="majorBidi"/>
      <w:color w:val="17443A" w:themeColor="accent1"/>
      <w:szCs w:val="24"/>
    </w:rPr>
  </w:style>
  <w:style w:type="paragraph" w:customStyle="1" w:styleId="MovaresPgroot">
    <w:name w:val="Movares_P. groot"/>
    <w:basedOn w:val="Normal"/>
    <w:next w:val="Normal"/>
    <w:rsid w:val="003112F2"/>
    <w:pPr>
      <w:spacing w:line="720" w:lineRule="atLeast"/>
    </w:pPr>
    <w:rPr>
      <w:sz w:val="38"/>
      <w:lang w:val="en-GB"/>
    </w:rPr>
  </w:style>
  <w:style w:type="paragraph" w:customStyle="1" w:styleId="MovaresPnormaal">
    <w:name w:val="Movares_P. normaal"/>
    <w:basedOn w:val="Normal"/>
    <w:next w:val="Normal"/>
    <w:rsid w:val="003112F2"/>
    <w:pPr>
      <w:spacing w:line="540" w:lineRule="atLeast"/>
    </w:pPr>
    <w:rPr>
      <w:sz w:val="30"/>
      <w:lang w:val="en-GB"/>
    </w:rPr>
  </w:style>
  <w:style w:type="paragraph" w:customStyle="1" w:styleId="MovaresLabelGrijs">
    <w:name w:val="Movares_LabelGrijs"/>
    <w:basedOn w:val="Normal"/>
    <w:next w:val="Normal"/>
    <w:rsid w:val="003112F2"/>
    <w:rPr>
      <w:b/>
      <w:caps/>
      <w:color w:val="BFBFBF"/>
      <w:spacing w:val="45"/>
      <w:sz w:val="21"/>
      <w:lang w:val="en-GB"/>
    </w:rPr>
  </w:style>
  <w:style w:type="paragraph" w:customStyle="1" w:styleId="MovaresLabelOranje">
    <w:name w:val="Movares_LabelOranje"/>
    <w:basedOn w:val="Normal"/>
    <w:next w:val="Normal"/>
    <w:rsid w:val="003112F2"/>
    <w:rPr>
      <w:b/>
      <w:caps/>
      <w:color w:val="ED6A53" w:themeColor="accent2"/>
      <w:spacing w:val="45"/>
      <w:sz w:val="21"/>
      <w:lang w:val="en-GB"/>
    </w:rPr>
  </w:style>
  <w:style w:type="table" w:styleId="TableGrid">
    <w:name w:val="Table Grid"/>
    <w:basedOn w:val="TableNormal"/>
    <w:uiPriority w:val="39"/>
    <w:rsid w:val="00B37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varesTableClean">
    <w:name w:val="Movares_TableClean"/>
    <w:basedOn w:val="TableNormal"/>
    <w:uiPriority w:val="99"/>
    <w:rsid w:val="00CB45D9"/>
    <w:tblPr>
      <w:tblCellMar>
        <w:left w:w="0" w:type="dxa"/>
        <w:right w:w="0" w:type="dxa"/>
      </w:tblCellMar>
    </w:tblPr>
  </w:style>
  <w:style w:type="paragraph" w:styleId="Caption">
    <w:name w:val="caption"/>
    <w:basedOn w:val="Normal"/>
    <w:next w:val="Normal"/>
    <w:uiPriority w:val="35"/>
    <w:unhideWhenUsed/>
    <w:qFormat/>
    <w:rsid w:val="008917A7"/>
    <w:pPr>
      <w:spacing w:after="200"/>
    </w:pPr>
    <w:rPr>
      <w:i/>
      <w:iCs/>
      <w:color w:val="17443A" w:themeColor="accent1"/>
      <w:sz w:val="14"/>
      <w:szCs w:val="18"/>
    </w:rPr>
  </w:style>
  <w:style w:type="numbering" w:customStyle="1" w:styleId="MovaresListBulletTemplate">
    <w:name w:val="Movares_ListBulletTemplate"/>
    <w:uiPriority w:val="99"/>
    <w:rsid w:val="009B149D"/>
    <w:pPr>
      <w:numPr>
        <w:numId w:val="1"/>
      </w:numPr>
    </w:pPr>
  </w:style>
  <w:style w:type="paragraph" w:styleId="ListParagraph">
    <w:name w:val="List Paragraph"/>
    <w:basedOn w:val="Normal"/>
    <w:uiPriority w:val="34"/>
    <w:rsid w:val="0008133D"/>
    <w:pPr>
      <w:ind w:left="720"/>
      <w:contextualSpacing/>
    </w:pPr>
  </w:style>
  <w:style w:type="paragraph" w:customStyle="1" w:styleId="MovaresListBullet">
    <w:name w:val="Movares_ListBullet"/>
    <w:basedOn w:val="Normal"/>
    <w:link w:val="MovaresListBulletChar"/>
    <w:uiPriority w:val="4"/>
    <w:qFormat/>
    <w:rsid w:val="009B149D"/>
    <w:pPr>
      <w:numPr>
        <w:numId w:val="19"/>
      </w:numPr>
      <w:spacing w:line="280" w:lineRule="atLeast"/>
    </w:pPr>
  </w:style>
  <w:style w:type="numbering" w:customStyle="1" w:styleId="MovaresListNumberTemplate">
    <w:name w:val="Movares_ListNumberTemplate"/>
    <w:uiPriority w:val="99"/>
    <w:rsid w:val="005478D6"/>
    <w:pPr>
      <w:numPr>
        <w:numId w:val="2"/>
      </w:numPr>
    </w:pPr>
  </w:style>
  <w:style w:type="character" w:customStyle="1" w:styleId="MovaresListBulletChar">
    <w:name w:val="Movares_ListBullet Char"/>
    <w:basedOn w:val="DefaultParagraphFont"/>
    <w:link w:val="MovaresListBullet"/>
    <w:uiPriority w:val="4"/>
    <w:rsid w:val="00F00F2F"/>
  </w:style>
  <w:style w:type="paragraph" w:customStyle="1" w:styleId="MovaresListNumber">
    <w:name w:val="Movares_ListNumber"/>
    <w:basedOn w:val="Normal"/>
    <w:link w:val="MovaresListNumberChar"/>
    <w:uiPriority w:val="4"/>
    <w:qFormat/>
    <w:rsid w:val="005478D6"/>
    <w:pPr>
      <w:numPr>
        <w:numId w:val="23"/>
      </w:numPr>
    </w:pPr>
  </w:style>
  <w:style w:type="character" w:customStyle="1" w:styleId="MovaresListNumberChar">
    <w:name w:val="Movares_ListNumber Char"/>
    <w:basedOn w:val="DefaultParagraphFont"/>
    <w:link w:val="MovaresListNumber"/>
    <w:uiPriority w:val="4"/>
    <w:rsid w:val="00F00F2F"/>
  </w:style>
  <w:style w:type="numbering" w:customStyle="1" w:styleId="MovaresListHeadingTemplate">
    <w:name w:val="Movares_ListHeadingTemplate"/>
    <w:uiPriority w:val="99"/>
    <w:rsid w:val="008C3744"/>
    <w:pPr>
      <w:numPr>
        <w:numId w:val="3"/>
      </w:numPr>
    </w:pPr>
  </w:style>
  <w:style w:type="paragraph" w:customStyle="1" w:styleId="Kop1Geennummering">
    <w:name w:val="Kop 1 Geen nummering"/>
    <w:basedOn w:val="Normal"/>
    <w:next w:val="Normal"/>
    <w:uiPriority w:val="2"/>
    <w:qFormat/>
    <w:rsid w:val="005478D6"/>
    <w:pPr>
      <w:spacing w:after="240" w:line="500" w:lineRule="atLeast"/>
      <w:outlineLvl w:val="0"/>
    </w:pPr>
    <w:rPr>
      <w:rFonts w:asciiTheme="majorHAnsi" w:hAnsiTheme="majorHAnsi"/>
      <w:b/>
      <w:color w:val="17443A" w:themeColor="accent1"/>
      <w:sz w:val="36"/>
    </w:rPr>
  </w:style>
  <w:style w:type="character" w:customStyle="1" w:styleId="Heading4Char">
    <w:name w:val="Heading 4 Char"/>
    <w:basedOn w:val="DefaultParagraphFont"/>
    <w:link w:val="Heading4"/>
    <w:uiPriority w:val="9"/>
    <w:semiHidden/>
    <w:rsid w:val="008917A7"/>
    <w:rPr>
      <w:rFonts w:asciiTheme="majorHAnsi" w:eastAsiaTheme="majorEastAsia" w:hAnsiTheme="majorHAnsi" w:cstheme="majorBidi"/>
      <w:i/>
      <w:iCs/>
      <w:color w:val="11322B" w:themeColor="accent1" w:themeShade="BF"/>
    </w:rPr>
  </w:style>
  <w:style w:type="paragraph" w:styleId="Quote">
    <w:name w:val="Quote"/>
    <w:basedOn w:val="Normal"/>
    <w:next w:val="Normal"/>
    <w:link w:val="QuoteChar"/>
    <w:uiPriority w:val="29"/>
    <w:rsid w:val="008C374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C3744"/>
    <w:rPr>
      <w:i/>
      <w:iCs/>
      <w:color w:val="404040" w:themeColor="text1" w:themeTint="BF"/>
    </w:rPr>
  </w:style>
  <w:style w:type="paragraph" w:styleId="Header">
    <w:name w:val="header"/>
    <w:basedOn w:val="Normal"/>
    <w:link w:val="HeaderChar"/>
    <w:uiPriority w:val="99"/>
    <w:unhideWhenUsed/>
    <w:rsid w:val="0053452C"/>
    <w:pPr>
      <w:tabs>
        <w:tab w:val="center" w:pos="4513"/>
        <w:tab w:val="right" w:pos="9026"/>
      </w:tabs>
    </w:pPr>
  </w:style>
  <w:style w:type="character" w:customStyle="1" w:styleId="HeaderChar">
    <w:name w:val="Header Char"/>
    <w:basedOn w:val="DefaultParagraphFont"/>
    <w:link w:val="Header"/>
    <w:uiPriority w:val="99"/>
    <w:rsid w:val="0053452C"/>
    <w:rPr>
      <w:color w:val="BEE2E9" w:themeColor="accent6"/>
    </w:rPr>
  </w:style>
  <w:style w:type="paragraph" w:styleId="Footer">
    <w:name w:val="footer"/>
    <w:basedOn w:val="Normal"/>
    <w:link w:val="FooterChar"/>
    <w:uiPriority w:val="99"/>
    <w:unhideWhenUsed/>
    <w:rsid w:val="008712EC"/>
    <w:pPr>
      <w:tabs>
        <w:tab w:val="center" w:pos="4513"/>
        <w:tab w:val="right" w:pos="9026"/>
      </w:tabs>
    </w:pPr>
    <w:rPr>
      <w:sz w:val="16"/>
    </w:rPr>
  </w:style>
  <w:style w:type="character" w:customStyle="1" w:styleId="FooterChar">
    <w:name w:val="Footer Char"/>
    <w:basedOn w:val="DefaultParagraphFont"/>
    <w:link w:val="Footer"/>
    <w:uiPriority w:val="99"/>
    <w:rsid w:val="008712EC"/>
    <w:rPr>
      <w:color w:val="BEE2E9" w:themeColor="accent6"/>
      <w:sz w:val="16"/>
    </w:rPr>
  </w:style>
  <w:style w:type="paragraph" w:customStyle="1" w:styleId="MovaresAppendixHeading1">
    <w:name w:val="Movares_AppendixHeading1"/>
    <w:basedOn w:val="Normal"/>
    <w:next w:val="Normal"/>
    <w:uiPriority w:val="11"/>
    <w:qFormat/>
    <w:rsid w:val="00081287"/>
    <w:pPr>
      <w:numPr>
        <w:numId w:val="5"/>
      </w:numPr>
      <w:spacing w:after="240" w:line="500" w:lineRule="atLeast"/>
      <w:ind w:left="357" w:hanging="357"/>
    </w:pPr>
    <w:rPr>
      <w:rFonts w:asciiTheme="majorHAnsi" w:hAnsiTheme="majorHAnsi"/>
      <w:b/>
      <w:color w:val="17443A" w:themeColor="accent1"/>
      <w:sz w:val="36"/>
    </w:rPr>
  </w:style>
  <w:style w:type="paragraph" w:styleId="Subtitle">
    <w:name w:val="Subtitle"/>
    <w:basedOn w:val="Normal"/>
    <w:next w:val="Normal"/>
    <w:link w:val="SubtitleChar"/>
    <w:uiPriority w:val="11"/>
    <w:rsid w:val="00C02849"/>
    <w:pPr>
      <w:numPr>
        <w:ilvl w:val="1"/>
      </w:numPr>
      <w:spacing w:after="600" w:line="264" w:lineRule="atLeast"/>
    </w:pPr>
    <w:rPr>
      <w:rFonts w:eastAsiaTheme="minorEastAsia"/>
      <w:color w:val="17443A" w:themeColor="accent1"/>
      <w:spacing w:val="15"/>
      <w:sz w:val="22"/>
      <w:szCs w:val="22"/>
    </w:rPr>
  </w:style>
  <w:style w:type="character" w:customStyle="1" w:styleId="SubtitleChar">
    <w:name w:val="Subtitle Char"/>
    <w:basedOn w:val="DefaultParagraphFont"/>
    <w:link w:val="Subtitle"/>
    <w:uiPriority w:val="11"/>
    <w:rsid w:val="00C02849"/>
    <w:rPr>
      <w:rFonts w:eastAsiaTheme="minorEastAsia"/>
      <w:color w:val="17443A" w:themeColor="accent1"/>
      <w:spacing w:val="15"/>
      <w:sz w:val="22"/>
      <w:szCs w:val="22"/>
    </w:rPr>
  </w:style>
  <w:style w:type="paragraph" w:styleId="Title">
    <w:name w:val="Title"/>
    <w:basedOn w:val="Normal"/>
    <w:next w:val="Normal"/>
    <w:link w:val="TitleChar"/>
    <w:uiPriority w:val="10"/>
    <w:rsid w:val="009E4568"/>
    <w:pPr>
      <w:spacing w:after="360" w:line="312" w:lineRule="atLeast"/>
      <w:contextualSpacing/>
    </w:pPr>
    <w:rPr>
      <w:rFonts w:asciiTheme="majorHAnsi" w:eastAsiaTheme="majorEastAsia" w:hAnsiTheme="majorHAnsi" w:cstheme="majorBidi"/>
      <w:b/>
      <w:color w:val="17443A" w:themeColor="accent1"/>
      <w:spacing w:val="-10"/>
      <w:kern w:val="28"/>
      <w:sz w:val="26"/>
      <w:szCs w:val="56"/>
    </w:rPr>
  </w:style>
  <w:style w:type="character" w:customStyle="1" w:styleId="TitleChar">
    <w:name w:val="Title Char"/>
    <w:basedOn w:val="DefaultParagraphFont"/>
    <w:link w:val="Title"/>
    <w:uiPriority w:val="10"/>
    <w:rsid w:val="009E4568"/>
    <w:rPr>
      <w:rFonts w:asciiTheme="majorHAnsi" w:eastAsiaTheme="majorEastAsia" w:hAnsiTheme="majorHAnsi" w:cstheme="majorBidi"/>
      <w:b/>
      <w:color w:val="17443A" w:themeColor="accent1"/>
      <w:spacing w:val="-10"/>
      <w:kern w:val="28"/>
      <w:sz w:val="26"/>
      <w:szCs w:val="56"/>
    </w:rPr>
  </w:style>
  <w:style w:type="paragraph" w:styleId="TOCHeading">
    <w:name w:val="TOC Heading"/>
    <w:basedOn w:val="Heading1"/>
    <w:next w:val="Normal"/>
    <w:uiPriority w:val="39"/>
    <w:unhideWhenUsed/>
    <w:rsid w:val="00326128"/>
    <w:pPr>
      <w:numPr>
        <w:numId w:val="0"/>
      </w:numPr>
      <w:spacing w:line="259" w:lineRule="auto"/>
      <w:outlineLvl w:val="9"/>
    </w:pPr>
    <w:rPr>
      <w:color w:val="11322B" w:themeColor="accent1" w:themeShade="BF"/>
      <w:lang w:eastAsia="nl-NL"/>
    </w:rPr>
  </w:style>
  <w:style w:type="paragraph" w:styleId="TOC1">
    <w:name w:val="toc 1"/>
    <w:basedOn w:val="Normal"/>
    <w:next w:val="Normal"/>
    <w:autoRedefine/>
    <w:uiPriority w:val="39"/>
    <w:unhideWhenUsed/>
    <w:rsid w:val="00C02849"/>
    <w:pPr>
      <w:tabs>
        <w:tab w:val="left" w:pos="567"/>
        <w:tab w:val="right" w:pos="9639"/>
      </w:tabs>
      <w:spacing w:after="100" w:line="280" w:lineRule="atLeast"/>
    </w:pPr>
    <w:rPr>
      <w:b/>
      <w:noProof/>
      <w:color w:val="ED6A53" w:themeColor="accent2"/>
      <w:sz w:val="22"/>
    </w:rPr>
  </w:style>
  <w:style w:type="paragraph" w:styleId="TOC2">
    <w:name w:val="toc 2"/>
    <w:basedOn w:val="Normal"/>
    <w:next w:val="Normal"/>
    <w:autoRedefine/>
    <w:uiPriority w:val="39"/>
    <w:unhideWhenUsed/>
    <w:rsid w:val="00C02849"/>
    <w:pPr>
      <w:tabs>
        <w:tab w:val="left" w:pos="567"/>
        <w:tab w:val="right" w:pos="9639"/>
      </w:tabs>
      <w:spacing w:after="480" w:line="260" w:lineRule="atLeast"/>
      <w:contextualSpacing/>
      <w:outlineLvl w:val="0"/>
    </w:pPr>
    <w:rPr>
      <w:noProof/>
      <w:color w:val="17443A" w:themeColor="accent1"/>
      <w:lang w:val="en-GB"/>
    </w:rPr>
  </w:style>
  <w:style w:type="paragraph" w:styleId="TOC3">
    <w:name w:val="toc 3"/>
    <w:basedOn w:val="Normal"/>
    <w:next w:val="Normal"/>
    <w:autoRedefine/>
    <w:uiPriority w:val="39"/>
    <w:unhideWhenUsed/>
    <w:rsid w:val="00C02849"/>
    <w:pPr>
      <w:spacing w:after="100" w:line="260" w:lineRule="atLeast"/>
      <w:ind w:left="403"/>
    </w:pPr>
    <w:rPr>
      <w:color w:val="17443A" w:themeColor="accent1"/>
    </w:rPr>
  </w:style>
  <w:style w:type="character" w:styleId="Hyperlink">
    <w:name w:val="Hyperlink"/>
    <w:basedOn w:val="DefaultParagraphFont"/>
    <w:uiPriority w:val="99"/>
    <w:unhideWhenUsed/>
    <w:rsid w:val="002D7317"/>
    <w:rPr>
      <w:color w:val="000000" w:themeColor="hyperlink"/>
      <w:u w:val="single"/>
    </w:rPr>
  </w:style>
  <w:style w:type="paragraph" w:customStyle="1" w:styleId="MovaresAppendixHeading2">
    <w:name w:val="Movares_AppendixHeading2"/>
    <w:basedOn w:val="Normal"/>
    <w:next w:val="Normal"/>
    <w:rsid w:val="008517CE"/>
    <w:pPr>
      <w:numPr>
        <w:ilvl w:val="1"/>
        <w:numId w:val="5"/>
      </w:numPr>
      <w:spacing w:line="260" w:lineRule="atLeast"/>
    </w:pPr>
    <w:rPr>
      <w:rFonts w:asciiTheme="majorHAnsi" w:hAnsiTheme="majorHAnsi"/>
      <w:b/>
      <w:color w:val="ED6A53" w:themeColor="accent2"/>
      <w:sz w:val="22"/>
    </w:rPr>
  </w:style>
  <w:style w:type="numbering" w:customStyle="1" w:styleId="MovaresListAppendixHeaderTemplate">
    <w:name w:val="Movares_ListAppendixHeaderTemplate"/>
    <w:uiPriority w:val="99"/>
    <w:rsid w:val="008517CE"/>
    <w:pPr>
      <w:numPr>
        <w:numId w:val="5"/>
      </w:numPr>
    </w:pPr>
  </w:style>
  <w:style w:type="paragraph" w:customStyle="1" w:styleId="MovaresAppendixHeading3">
    <w:name w:val="Movares_AppendixHeading3"/>
    <w:basedOn w:val="Normal"/>
    <w:next w:val="Normal"/>
    <w:rsid w:val="008517CE"/>
    <w:pPr>
      <w:numPr>
        <w:ilvl w:val="2"/>
        <w:numId w:val="5"/>
      </w:numPr>
    </w:pPr>
    <w:rPr>
      <w:color w:val="ED6A53" w:themeColor="accent2"/>
    </w:rPr>
  </w:style>
  <w:style w:type="paragraph" w:customStyle="1" w:styleId="MovaresCoverpageTitle">
    <w:name w:val="Movares_CoverpageTitle"/>
    <w:basedOn w:val="Normal"/>
    <w:next w:val="Normal"/>
    <w:rsid w:val="00C02849"/>
    <w:pPr>
      <w:spacing w:after="600" w:line="720" w:lineRule="atLeast"/>
    </w:pPr>
    <w:rPr>
      <w:b/>
      <w:noProof/>
      <w:color w:val="F3DECE" w:themeColor="accent5"/>
      <w:sz w:val="48"/>
    </w:rPr>
  </w:style>
  <w:style w:type="paragraph" w:customStyle="1" w:styleId="MovaresCoverpageSubtitle">
    <w:name w:val="Movares_CoverpageSubtitle"/>
    <w:basedOn w:val="Normal"/>
    <w:next w:val="Normal"/>
    <w:rsid w:val="00C02849"/>
    <w:pPr>
      <w:spacing w:before="360" w:line="380" w:lineRule="atLeast"/>
    </w:pPr>
    <w:rPr>
      <w:color w:val="F3DECE" w:themeColor="accent5"/>
      <w:sz w:val="28"/>
      <w:lang w:val="en-GB"/>
    </w:rPr>
  </w:style>
  <w:style w:type="paragraph" w:customStyle="1" w:styleId="MovaresCoverpageDocumentType">
    <w:name w:val="Movares_CoverpageDocumentType"/>
    <w:basedOn w:val="Normal"/>
    <w:next w:val="Normal"/>
    <w:rsid w:val="00FA2B9B"/>
    <w:pPr>
      <w:spacing w:before="1440"/>
    </w:pPr>
    <w:rPr>
      <w:caps/>
      <w:color w:val="F3DECE" w:themeColor="accent5"/>
      <w:spacing w:val="40"/>
      <w:sz w:val="28"/>
    </w:rPr>
  </w:style>
  <w:style w:type="paragraph" w:customStyle="1" w:styleId="MovaresCoverpageNormalText">
    <w:name w:val="Movares_CoverpageNormalText"/>
    <w:basedOn w:val="Normal"/>
    <w:rsid w:val="0045047F"/>
    <w:pPr>
      <w:spacing w:before="5200" w:line="400" w:lineRule="atLeast"/>
      <w:contextualSpacing/>
    </w:pPr>
    <w:rPr>
      <w:color w:val="F3DECE" w:themeColor="accent5"/>
      <w:sz w:val="24"/>
    </w:rPr>
  </w:style>
  <w:style w:type="paragraph" w:customStyle="1" w:styleId="MovaresColofonHeading">
    <w:name w:val="Movares_ColofonHeading"/>
    <w:basedOn w:val="Normal"/>
    <w:rsid w:val="00C02849"/>
    <w:rPr>
      <w:b/>
      <w:caps/>
      <w:color w:val="969696"/>
      <w:sz w:val="16"/>
    </w:rPr>
  </w:style>
  <w:style w:type="paragraph" w:customStyle="1" w:styleId="MovaresColofonText">
    <w:name w:val="Movares_ColofonText"/>
    <w:basedOn w:val="Normal"/>
    <w:rsid w:val="00C02849"/>
    <w:pPr>
      <w:spacing w:line="280" w:lineRule="atLeast"/>
    </w:pPr>
    <w:rPr>
      <w:sz w:val="18"/>
    </w:rPr>
  </w:style>
  <w:style w:type="paragraph" w:customStyle="1" w:styleId="MovaresDisclaimer">
    <w:name w:val="Movares_Disclaimer"/>
    <w:basedOn w:val="Normal"/>
    <w:rsid w:val="00E92A7E"/>
    <w:pPr>
      <w:spacing w:line="168" w:lineRule="atLeast"/>
    </w:pPr>
    <w:rPr>
      <w:i/>
      <w:sz w:val="14"/>
    </w:rPr>
  </w:style>
  <w:style w:type="paragraph" w:customStyle="1" w:styleId="stySender">
    <w:name w:val="stySender"/>
    <w:basedOn w:val="Normal"/>
    <w:rsid w:val="00290819"/>
    <w:pPr>
      <w:framePr w:w="3459" w:hSpace="142" w:vSpace="142" w:wrap="notBeside" w:vAnchor="page" w:hAnchor="page" w:x="8336" w:y="1617"/>
      <w:spacing w:line="220" w:lineRule="atLeast"/>
    </w:pPr>
    <w:rPr>
      <w:rFonts w:ascii="Arial" w:eastAsia="Times New Roman" w:hAnsi="Arial" w:cs="Arial"/>
      <w:sz w:val="16"/>
      <w:lang w:eastAsia="nl-NL"/>
    </w:rPr>
  </w:style>
  <w:style w:type="paragraph" w:customStyle="1" w:styleId="MovaresNAW">
    <w:name w:val="Movares_NAW"/>
    <w:basedOn w:val="Normal"/>
    <w:rsid w:val="006252E5"/>
    <w:pPr>
      <w:spacing w:line="210" w:lineRule="exact"/>
    </w:pPr>
    <w:rPr>
      <w:rFonts w:asciiTheme="majorHAnsi" w:hAnsiTheme="majorHAnsi"/>
      <w:color w:val="17443A" w:themeColor="accent1"/>
      <w:sz w:val="17"/>
    </w:rPr>
  </w:style>
  <w:style w:type="paragraph" w:customStyle="1" w:styleId="MovaresReferenceHeading">
    <w:name w:val="Movares_ReferenceHeading"/>
    <w:basedOn w:val="Normal"/>
    <w:rsid w:val="00126653"/>
    <w:rPr>
      <w:rFonts w:asciiTheme="majorHAnsi" w:hAnsiTheme="majorHAnsi"/>
      <w:b/>
      <w:color w:val="17443A" w:themeColor="accent1"/>
    </w:rPr>
  </w:style>
  <w:style w:type="paragraph" w:customStyle="1" w:styleId="MovaresTextHidden">
    <w:name w:val="Movares_TextHidden"/>
    <w:basedOn w:val="Normal"/>
    <w:rsid w:val="00616CD1"/>
    <w:rPr>
      <w:b/>
      <w:vanish/>
      <w:color w:val="00B0F0"/>
    </w:rPr>
  </w:style>
  <w:style w:type="paragraph" w:customStyle="1" w:styleId="MovaresListDash">
    <w:name w:val="Movares_ListDash"/>
    <w:basedOn w:val="Normal"/>
    <w:uiPriority w:val="4"/>
    <w:qFormat/>
    <w:rsid w:val="005478D6"/>
    <w:pPr>
      <w:numPr>
        <w:numId w:val="24"/>
      </w:numPr>
    </w:pPr>
    <w:rPr>
      <w:noProof/>
    </w:rPr>
  </w:style>
  <w:style w:type="paragraph" w:customStyle="1" w:styleId="MovaresListLetter">
    <w:name w:val="Movares_ListLetter"/>
    <w:basedOn w:val="Normal"/>
    <w:uiPriority w:val="4"/>
    <w:qFormat/>
    <w:rsid w:val="009B149D"/>
    <w:pPr>
      <w:numPr>
        <w:numId w:val="20"/>
      </w:numPr>
    </w:pPr>
    <w:rPr>
      <w:noProof/>
    </w:rPr>
  </w:style>
  <w:style w:type="numbering" w:customStyle="1" w:styleId="MovaresListDashTemplate">
    <w:name w:val="Movares_ListDashTemplate"/>
    <w:basedOn w:val="NoList"/>
    <w:uiPriority w:val="99"/>
    <w:rsid w:val="005478D6"/>
    <w:pPr>
      <w:numPr>
        <w:numId w:val="9"/>
      </w:numPr>
    </w:pPr>
  </w:style>
  <w:style w:type="numbering" w:customStyle="1" w:styleId="MovaresListLetterTemplate">
    <w:name w:val="Movares_ListLetterTemplate"/>
    <w:basedOn w:val="NoList"/>
    <w:uiPriority w:val="99"/>
    <w:rsid w:val="009B149D"/>
    <w:pPr>
      <w:numPr>
        <w:numId w:val="12"/>
      </w:numPr>
    </w:pPr>
  </w:style>
  <w:style w:type="paragraph" w:customStyle="1" w:styleId="Kop2Geennummering">
    <w:name w:val="Kop 2 Geen nummering"/>
    <w:basedOn w:val="Normal"/>
    <w:next w:val="Normal"/>
    <w:uiPriority w:val="2"/>
    <w:qFormat/>
    <w:rsid w:val="005478D6"/>
    <w:pPr>
      <w:spacing w:before="240"/>
      <w:outlineLvl w:val="1"/>
    </w:pPr>
    <w:rPr>
      <w:b/>
      <w:color w:val="17443A" w:themeColor="accent1"/>
    </w:rPr>
  </w:style>
  <w:style w:type="paragraph" w:customStyle="1" w:styleId="Kop3Geennummering">
    <w:name w:val="Kop 3 Geen nummering"/>
    <w:basedOn w:val="Normal"/>
    <w:next w:val="Normal"/>
    <w:uiPriority w:val="2"/>
    <w:qFormat/>
    <w:rsid w:val="005478D6"/>
    <w:pPr>
      <w:spacing w:before="240"/>
      <w:outlineLvl w:val="2"/>
    </w:pPr>
    <w:rPr>
      <w:color w:val="17443A" w:themeColor="accent1"/>
    </w:rPr>
  </w:style>
  <w:style w:type="table" w:customStyle="1" w:styleId="MovaresTable1">
    <w:name w:val="Movares_Table1"/>
    <w:basedOn w:val="TableNormal"/>
    <w:uiPriority w:val="99"/>
    <w:rsid w:val="008917A7"/>
    <w:pPr>
      <w:spacing w:line="216" w:lineRule="atLeast"/>
      <w:contextualSpacing/>
    </w:pPr>
    <w:rPr>
      <w:color w:val="000000" w:themeColor="text1"/>
    </w:rPr>
    <w:tblPr>
      <w:tblStyleRowBandSize w:val="1"/>
      <w:tblBorders>
        <w:top w:val="single" w:sz="4" w:space="0" w:color="BEE2E9" w:themeColor="accent6"/>
        <w:left w:val="single" w:sz="4" w:space="0" w:color="BEE2E9" w:themeColor="accent6"/>
        <w:bottom w:val="single" w:sz="4" w:space="0" w:color="BEE2E9" w:themeColor="accent6"/>
        <w:right w:val="single" w:sz="4" w:space="0" w:color="BEE2E9" w:themeColor="accent6"/>
        <w:insideH w:val="single" w:sz="4" w:space="0" w:color="BEE2E9" w:themeColor="accent6"/>
        <w:insideV w:val="single" w:sz="4" w:space="0" w:color="BEE2E9" w:themeColor="accent6"/>
      </w:tblBorders>
    </w:tblPr>
    <w:tcPr>
      <w:shd w:val="clear" w:color="auto" w:fill="FFFFFF" w:themeFill="background1"/>
    </w:tcPr>
    <w:tblStylePr w:type="firstRow">
      <w:rPr>
        <w:rFonts w:asciiTheme="majorHAnsi" w:hAnsiTheme="majorHAnsi"/>
        <w:b/>
        <w:color w:val="17443A" w:themeColor="accent1"/>
        <w:sz w:val="20"/>
      </w:rPr>
      <w:tblPr/>
      <w:tcPr>
        <w:shd w:val="clear" w:color="auto" w:fill="BEE2E9" w:themeFill="accent6"/>
      </w:tcPr>
    </w:tblStylePr>
    <w:tblStylePr w:type="firstCol">
      <w:rPr>
        <w:color w:val="auto"/>
      </w:rPr>
    </w:tblStylePr>
    <w:tblStylePr w:type="band2Horz">
      <w:rPr>
        <w:rFonts w:asciiTheme="minorHAnsi" w:hAnsiTheme="minorHAnsi"/>
        <w:b w:val="0"/>
        <w:i w:val="0"/>
        <w:color w:val="000000" w:themeColor="text1"/>
        <w:sz w:val="20"/>
      </w:rPr>
      <w:tblPr/>
      <w:tcPr>
        <w:shd w:val="clear" w:color="auto" w:fill="FFFFFF" w:themeFill="background1"/>
      </w:tcPr>
    </w:tblStylePr>
  </w:style>
  <w:style w:type="table" w:customStyle="1" w:styleId="MovaresTable2">
    <w:name w:val="Movares_Table2"/>
    <w:basedOn w:val="TableNormal"/>
    <w:uiPriority w:val="99"/>
    <w:rsid w:val="004058E9"/>
    <w:pPr>
      <w:spacing w:line="216" w:lineRule="atLeast"/>
      <w:contextualSpacing/>
    </w:pPr>
    <w:tblPr>
      <w:tblBorders>
        <w:top w:val="single" w:sz="4" w:space="0" w:color="BEE2E9" w:themeColor="accent6"/>
        <w:left w:val="single" w:sz="4" w:space="0" w:color="BEE2E9" w:themeColor="accent6"/>
        <w:bottom w:val="single" w:sz="4" w:space="0" w:color="BEE2E9" w:themeColor="accent6"/>
        <w:right w:val="single" w:sz="4" w:space="0" w:color="BEE2E9" w:themeColor="accent6"/>
        <w:insideH w:val="single" w:sz="4" w:space="0" w:color="BEE2E9" w:themeColor="accent6"/>
        <w:insideV w:val="single" w:sz="4" w:space="0" w:color="BEE2E9" w:themeColor="accent6"/>
      </w:tblBorders>
    </w:tblPr>
    <w:tblStylePr w:type="firstCol">
      <w:pPr>
        <w:jc w:val="left"/>
      </w:pPr>
      <w:rPr>
        <w:b/>
        <w:color w:val="17443A" w:themeColor="accent1"/>
        <w:sz w:val="20"/>
      </w:rPr>
      <w:tblPr/>
      <w:tcPr>
        <w:shd w:val="clear" w:color="auto" w:fill="BEE2E9" w:themeFill="accent6"/>
      </w:tcPr>
    </w:tblStylePr>
    <w:tblStylePr w:type="lastCol">
      <w:rPr>
        <w:rFonts w:asciiTheme="minorHAnsi" w:hAnsiTheme="minorHAnsi"/>
        <w:b w:val="0"/>
        <w:i w:val="0"/>
        <w:color w:val="auto"/>
        <w:sz w:val="20"/>
        <w:u w:val="none"/>
      </w:rPr>
    </w:tblStylePr>
  </w:style>
  <w:style w:type="table" w:customStyle="1" w:styleId="MovaresTable5">
    <w:name w:val="Movares_Table5"/>
    <w:basedOn w:val="TableNormal"/>
    <w:uiPriority w:val="99"/>
    <w:rsid w:val="00156E4E"/>
    <w:pPr>
      <w:spacing w:line="216" w:lineRule="atLeast"/>
      <w:contextualSpacing/>
    </w:pPr>
    <w:tblPr>
      <w:tblBorders>
        <w:top w:val="single" w:sz="4" w:space="0" w:color="BEE2E9" w:themeColor="accent6"/>
        <w:left w:val="single" w:sz="4" w:space="0" w:color="BEE2E9" w:themeColor="accent6"/>
        <w:bottom w:val="single" w:sz="4" w:space="0" w:color="BEE2E9" w:themeColor="accent6"/>
        <w:right w:val="single" w:sz="4" w:space="0" w:color="BEE2E9" w:themeColor="accent6"/>
        <w:insideH w:val="single" w:sz="4" w:space="0" w:color="BEE2E9" w:themeColor="accent6"/>
        <w:insideV w:val="single" w:sz="4" w:space="0" w:color="BEE2E9" w:themeColor="accent6"/>
      </w:tblBorders>
    </w:tblPr>
    <w:tblStylePr w:type="firstRow">
      <w:rPr>
        <w:rFonts w:asciiTheme="majorHAnsi" w:hAnsiTheme="majorHAnsi"/>
        <w:b/>
        <w:color w:val="17443A" w:themeColor="accent1"/>
        <w:sz w:val="20"/>
      </w:rPr>
      <w:tblPr/>
      <w:tcPr>
        <w:shd w:val="clear" w:color="auto" w:fill="BEE2E9" w:themeFill="accent6"/>
      </w:tcPr>
    </w:tblStylePr>
    <w:tblStylePr w:type="lastRow">
      <w:rPr>
        <w:color w:val="17443A" w:themeColor="accent1"/>
      </w:rPr>
      <w:tblPr/>
      <w:tcPr>
        <w:shd w:val="clear" w:color="auto" w:fill="BEE2E9" w:themeFill="accent6"/>
      </w:tcPr>
    </w:tblStylePr>
  </w:style>
  <w:style w:type="table" w:customStyle="1" w:styleId="MovaresTable4">
    <w:name w:val="Movares_Table4"/>
    <w:basedOn w:val="MovaresTable1"/>
    <w:uiPriority w:val="99"/>
    <w:rsid w:val="00F53205"/>
    <w:tblPr/>
    <w:tcPr>
      <w:shd w:val="clear" w:color="auto" w:fill="FFFFFF" w:themeFill="background1"/>
    </w:tcPr>
    <w:tblStylePr w:type="firstRow">
      <w:rPr>
        <w:rFonts w:asciiTheme="majorHAnsi" w:hAnsiTheme="majorHAnsi"/>
        <w:b/>
        <w:color w:val="17443A" w:themeColor="accent1"/>
        <w:sz w:val="20"/>
      </w:rPr>
      <w:tblPr/>
      <w:tcPr>
        <w:shd w:val="clear" w:color="auto" w:fill="BEE2E9" w:themeFill="accent6"/>
      </w:tcPr>
    </w:tblStylePr>
    <w:tblStylePr w:type="firstCol">
      <w:rPr>
        <w:b/>
        <w:color w:val="17443A" w:themeColor="accent1"/>
        <w:sz w:val="20"/>
      </w:rPr>
      <w:tblPr/>
      <w:tcPr>
        <w:shd w:val="clear" w:color="auto" w:fill="BEE2E9" w:themeFill="accent6"/>
      </w:tcPr>
    </w:tblStylePr>
    <w:tblStylePr w:type="band2Horz">
      <w:rPr>
        <w:rFonts w:asciiTheme="minorHAnsi" w:hAnsiTheme="minorHAnsi"/>
        <w:b w:val="0"/>
        <w:i w:val="0"/>
        <w:color w:val="000000" w:themeColor="text1"/>
        <w:sz w:val="20"/>
      </w:rPr>
      <w:tblPr/>
      <w:tcPr>
        <w:shd w:val="clear" w:color="auto" w:fill="FFFFFF" w:themeFill="background1"/>
      </w:tcPr>
    </w:tblStylePr>
    <w:tblStylePr w:type="nwCell">
      <w:rPr>
        <w:color w:val="BEE2E9" w:themeColor="accent6"/>
      </w:rPr>
      <w:tblPr/>
      <w:tcPr>
        <w:tcBorders>
          <w:top w:val="single" w:sz="4" w:space="0" w:color="BEE2E9" w:themeColor="accent6"/>
          <w:left w:val="single" w:sz="4" w:space="0" w:color="BEE2E9" w:themeColor="accent6"/>
          <w:bottom w:val="single" w:sz="4" w:space="0" w:color="BEE2E9" w:themeColor="accent6"/>
          <w:right w:val="single" w:sz="4" w:space="0" w:color="BEE2E9" w:themeColor="accent6"/>
          <w:insideH w:val="single" w:sz="4" w:space="0" w:color="BEE2E9" w:themeColor="accent6"/>
          <w:insideV w:val="single" w:sz="4" w:space="0" w:color="BEE2E9" w:themeColor="accent6"/>
        </w:tcBorders>
        <w:shd w:val="clear" w:color="auto" w:fill="BEE2E9" w:themeFill="accent6"/>
      </w:tcPr>
    </w:tblStylePr>
  </w:style>
  <w:style w:type="table" w:customStyle="1" w:styleId="MovaresTable3">
    <w:name w:val="Movares_Table3"/>
    <w:basedOn w:val="MovaresTable2"/>
    <w:uiPriority w:val="99"/>
    <w:rsid w:val="00204BD3"/>
    <w:tblPr/>
    <w:tblStylePr w:type="firstCol">
      <w:pPr>
        <w:jc w:val="left"/>
      </w:pPr>
      <w:rPr>
        <w:b/>
        <w:color w:val="17443A" w:themeColor="accent1"/>
        <w:sz w:val="20"/>
      </w:rPr>
      <w:tblPr/>
      <w:tcPr>
        <w:shd w:val="clear" w:color="auto" w:fill="BEE2E9" w:themeFill="accent6"/>
      </w:tcPr>
    </w:tblStylePr>
    <w:tblStylePr w:type="lastCol">
      <w:rPr>
        <w:rFonts w:asciiTheme="minorHAnsi" w:hAnsiTheme="minorHAnsi"/>
        <w:b w:val="0"/>
        <w:i w:val="0"/>
        <w:color w:val="17443A" w:themeColor="accent1"/>
        <w:sz w:val="20"/>
        <w:u w:val="none"/>
      </w:rPr>
      <w:tblPr/>
      <w:tcPr>
        <w:shd w:val="clear" w:color="auto" w:fill="BEE2E9" w:themeFill="accent6"/>
      </w:tcPr>
    </w:tblStylePr>
  </w:style>
  <w:style w:type="paragraph" w:customStyle="1" w:styleId="MovaresHeading1">
    <w:name w:val="Movares_Heading1"/>
    <w:basedOn w:val="Normal"/>
    <w:next w:val="Normal"/>
    <w:rsid w:val="007F38D4"/>
    <w:pPr>
      <w:spacing w:after="600" w:line="500" w:lineRule="atLeast"/>
    </w:pPr>
    <w:rPr>
      <w:rFonts w:asciiTheme="majorHAnsi" w:hAnsiTheme="majorHAnsi"/>
      <w:b/>
      <w:color w:val="17443A" w:themeColor="accent1"/>
      <w:sz w:val="36"/>
    </w:rPr>
  </w:style>
  <w:style w:type="paragraph" w:customStyle="1" w:styleId="MovaresHeading2">
    <w:name w:val="Movares_Heading2"/>
    <w:basedOn w:val="Normal"/>
    <w:rsid w:val="007F38D4"/>
    <w:pPr>
      <w:spacing w:before="240" w:line="240" w:lineRule="auto"/>
    </w:pPr>
    <w:rPr>
      <w:rFonts w:asciiTheme="majorHAnsi" w:hAnsiTheme="majorHAnsi"/>
      <w:b/>
      <w:color w:val="17443A" w:themeColor="accent1"/>
    </w:rPr>
  </w:style>
  <w:style w:type="paragraph" w:customStyle="1" w:styleId="MovaresHeading3">
    <w:name w:val="Movares_Heading3"/>
    <w:basedOn w:val="Normal"/>
    <w:rsid w:val="007F38D4"/>
    <w:pPr>
      <w:spacing w:before="240" w:line="240" w:lineRule="auto"/>
    </w:pPr>
    <w:rPr>
      <w:rFonts w:asciiTheme="majorHAnsi" w:hAnsiTheme="majorHAnsi"/>
      <w:b/>
      <w:color w:val="17443A" w:themeColor="accent1"/>
    </w:rPr>
  </w:style>
  <w:style w:type="character" w:customStyle="1" w:styleId="sysMacroblokje">
    <w:name w:val="sys Macroblokje"/>
    <w:rsid w:val="00B52E60"/>
    <w:rPr>
      <w:i/>
      <w:color w:val="000080"/>
    </w:rPr>
  </w:style>
  <w:style w:type="table" w:customStyle="1" w:styleId="MovaresSchoneTabel">
    <w:name w:val="Movares_SchoneTabel"/>
    <w:basedOn w:val="TableNormal"/>
    <w:uiPriority w:val="99"/>
    <w:rsid w:val="007C1116"/>
    <w:pPr>
      <w:pBdr>
        <w:top w:val="nil"/>
        <w:left w:val="nil"/>
        <w:bottom w:val="nil"/>
        <w:right w:val="nil"/>
        <w:between w:val="nil"/>
        <w:bar w:val="nil"/>
      </w:pBdr>
    </w:pPr>
    <w:rPr>
      <w:rFonts w:ascii="Corbel" w:eastAsia="Corbel" w:hAnsi="Corbel" w:cs="Times New Roman"/>
      <w:bdr w:val="nil"/>
    </w:rPr>
    <w:tblPr>
      <w:tblCellMar>
        <w:left w:w="0" w:type="dxa"/>
        <w:right w:w="0" w:type="dxa"/>
      </w:tblCellMar>
    </w:tblPr>
  </w:style>
  <w:style w:type="paragraph" w:customStyle="1" w:styleId="sysPost">
    <w:name w:val="sys Post"/>
    <w:basedOn w:val="Normal"/>
    <w:next w:val="Normal"/>
    <w:rsid w:val="007C1116"/>
    <w:pPr>
      <w:pBdr>
        <w:top w:val="nil"/>
        <w:left w:val="nil"/>
        <w:bottom w:val="nil"/>
        <w:right w:val="nil"/>
        <w:between w:val="nil"/>
        <w:bar w:val="nil"/>
      </w:pBdr>
      <w:tabs>
        <w:tab w:val="left" w:pos="6804"/>
        <w:tab w:val="right" w:pos="8607"/>
      </w:tabs>
      <w:spacing w:line="260" w:lineRule="atLeast"/>
      <w:ind w:right="2086"/>
    </w:pPr>
    <w:rPr>
      <w:rFonts w:ascii="Times New Roman" w:eastAsia="Times New Roman" w:hAnsi="Times New Roman" w:cs="Times New Roman"/>
      <w:sz w:val="22"/>
      <w:bdr w:val="nil"/>
      <w:lang w:eastAsia="nl-NL"/>
    </w:rPr>
  </w:style>
  <w:style w:type="paragraph" w:styleId="Revision">
    <w:name w:val="Revision"/>
    <w:hidden/>
    <w:uiPriority w:val="99"/>
    <w:semiHidden/>
    <w:rsid w:val="003761A0"/>
  </w:style>
  <w:style w:type="character" w:styleId="CommentReference">
    <w:name w:val="annotation reference"/>
    <w:basedOn w:val="DefaultParagraphFont"/>
    <w:uiPriority w:val="99"/>
    <w:semiHidden/>
    <w:unhideWhenUsed/>
    <w:rsid w:val="00071684"/>
    <w:rPr>
      <w:sz w:val="16"/>
      <w:szCs w:val="16"/>
    </w:rPr>
  </w:style>
  <w:style w:type="paragraph" w:styleId="CommentText">
    <w:name w:val="annotation text"/>
    <w:basedOn w:val="Normal"/>
    <w:link w:val="CommentTextChar"/>
    <w:uiPriority w:val="99"/>
    <w:unhideWhenUsed/>
    <w:rsid w:val="00071684"/>
    <w:pPr>
      <w:spacing w:line="240" w:lineRule="auto"/>
    </w:pPr>
  </w:style>
  <w:style w:type="character" w:customStyle="1" w:styleId="CommentTextChar">
    <w:name w:val="Comment Text Char"/>
    <w:basedOn w:val="DefaultParagraphFont"/>
    <w:link w:val="CommentText"/>
    <w:uiPriority w:val="99"/>
    <w:rsid w:val="00071684"/>
  </w:style>
  <w:style w:type="paragraph" w:styleId="CommentSubject">
    <w:name w:val="annotation subject"/>
    <w:basedOn w:val="CommentText"/>
    <w:next w:val="CommentText"/>
    <w:link w:val="CommentSubjectChar"/>
    <w:uiPriority w:val="99"/>
    <w:semiHidden/>
    <w:unhideWhenUsed/>
    <w:rsid w:val="00071684"/>
    <w:rPr>
      <w:b/>
      <w:bCs/>
    </w:rPr>
  </w:style>
  <w:style w:type="character" w:customStyle="1" w:styleId="CommentSubjectChar">
    <w:name w:val="Comment Subject Char"/>
    <w:basedOn w:val="CommentTextChar"/>
    <w:link w:val="CommentSubject"/>
    <w:uiPriority w:val="99"/>
    <w:semiHidden/>
    <w:rsid w:val="00071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81126">
      <w:bodyDiv w:val="1"/>
      <w:marLeft w:val="0"/>
      <w:marRight w:val="0"/>
      <w:marTop w:val="0"/>
      <w:marBottom w:val="0"/>
      <w:divBdr>
        <w:top w:val="none" w:sz="0" w:space="0" w:color="auto"/>
        <w:left w:val="none" w:sz="0" w:space="0" w:color="auto"/>
        <w:bottom w:val="none" w:sz="0" w:space="0" w:color="auto"/>
        <w:right w:val="none" w:sz="0" w:space="0" w:color="auto"/>
      </w:divBdr>
    </w:div>
    <w:div w:id="271475807">
      <w:bodyDiv w:val="1"/>
      <w:marLeft w:val="0"/>
      <w:marRight w:val="0"/>
      <w:marTop w:val="0"/>
      <w:marBottom w:val="0"/>
      <w:divBdr>
        <w:top w:val="none" w:sz="0" w:space="0" w:color="auto"/>
        <w:left w:val="none" w:sz="0" w:space="0" w:color="auto"/>
        <w:bottom w:val="none" w:sz="0" w:space="0" w:color="auto"/>
        <w:right w:val="none" w:sz="0" w:space="0" w:color="auto"/>
      </w:divBdr>
    </w:div>
    <w:div w:id="382601480">
      <w:bodyDiv w:val="1"/>
      <w:marLeft w:val="0"/>
      <w:marRight w:val="0"/>
      <w:marTop w:val="0"/>
      <w:marBottom w:val="0"/>
      <w:divBdr>
        <w:top w:val="none" w:sz="0" w:space="0" w:color="auto"/>
        <w:left w:val="none" w:sz="0" w:space="0" w:color="auto"/>
        <w:bottom w:val="none" w:sz="0" w:space="0" w:color="auto"/>
        <w:right w:val="none" w:sz="0" w:space="0" w:color="auto"/>
      </w:divBdr>
    </w:div>
    <w:div w:id="193863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vares.com/wp-content/uploads/2024/11/Brochure-Privacy.pdf"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opdrachten@movares.nl" TargetMode="Externa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ovares.nl/algemene-voorwaarden"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Movares Nieuw">
      <a:dk1>
        <a:sysClr val="windowText" lastClr="000000"/>
      </a:dk1>
      <a:lt1>
        <a:sysClr val="window" lastClr="FFFFFF"/>
      </a:lt1>
      <a:dk2>
        <a:srgbClr val="17443A"/>
      </a:dk2>
      <a:lt2>
        <a:srgbClr val="F3DECE"/>
      </a:lt2>
      <a:accent1>
        <a:srgbClr val="17443A"/>
      </a:accent1>
      <a:accent2>
        <a:srgbClr val="ED6A53"/>
      </a:accent2>
      <a:accent3>
        <a:srgbClr val="54554C"/>
      </a:accent3>
      <a:accent4>
        <a:srgbClr val="B3C2AF"/>
      </a:accent4>
      <a:accent5>
        <a:srgbClr val="F3DECE"/>
      </a:accent5>
      <a:accent6>
        <a:srgbClr val="BEE2E9"/>
      </a:accent6>
      <a:hlink>
        <a:srgbClr val="000000"/>
      </a:hlink>
      <a:folHlink>
        <a:srgbClr val="000000"/>
      </a:folHlink>
    </a:clrScheme>
    <a:fontScheme name="Movares Nieuw">
      <a:majorFont>
        <a:latin typeface="Aptos"/>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180CF-4FE3-4DDE-96FE-DFED486A3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2839</Words>
  <Characters>16184</Characters>
  <Application>Microsoft Office Word</Application>
  <DocSecurity>0</DocSecurity>
  <Lines>134</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C24--HS-OVG-25003505</vt:lpstr>
      <vt:lpstr>C24--HS-OVG-25003505</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C24--HS-OVG-25003505</dc:title>
  <dc:creator>Rings RM (Rein)</dc:creator>
  <cp:lastModifiedBy>Anand Mahajan</cp:lastModifiedBy>
  <cp:revision>18</cp:revision>
  <dcterms:created xsi:type="dcterms:W3CDTF">2025-06-19T06:11:00Z</dcterms:created>
  <dcterms:modified xsi:type="dcterms:W3CDTF">2025-06-30T13:57:00Z</dcterms:modified>
</cp:coreProperties>
</file>